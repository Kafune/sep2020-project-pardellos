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F014A" w14:textId="23B91212" w:rsidR="00811A8E" w:rsidRPr="00C463F7" w:rsidRDefault="00A659BF" w:rsidP="00811A8E">
      <w:pPr>
        <w:rPr>
          <w:ins w:id="0" w:author="Aalten Lars van" w:date="2020-04-16T09:05:00Z"/>
        </w:rPr>
      </w:pPr>
      <w:r w:rsidRPr="00C463F7">
        <w:rPr>
          <w:noProof/>
        </w:rPr>
        <mc:AlternateContent>
          <mc:Choice Requires="wpg">
            <w:drawing>
              <wp:anchor distT="0" distB="0" distL="114300" distR="114300" simplePos="0" relativeHeight="251658241" behindDoc="1" locked="0" layoutInCell="1" allowOverlap="1" wp14:anchorId="1E9CB627" wp14:editId="19E4E54E">
                <wp:simplePos x="0" y="0"/>
                <wp:positionH relativeFrom="page">
                  <wp:align>center</wp:align>
                </wp:positionH>
                <wp:positionV relativeFrom="page">
                  <wp:align>center</wp:align>
                </wp:positionV>
                <wp:extent cx="6864350" cy="9123045"/>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283061" w14:textId="77777777" w:rsidR="00811A8E" w:rsidRPr="00EC51C7" w:rsidRDefault="00811A8E" w:rsidP="00811A8E">
                              <w:pPr>
                                <w:pStyle w:val="Geenafstand"/>
                                <w:spacing w:before="120"/>
                                <w:rPr>
                                  <w:color w:val="FFFFFF" w:themeColor="background1"/>
                                  <w:lang w:val="nl-NL"/>
                                </w:rPr>
                              </w:pPr>
                              <w:r>
                                <w:rPr>
                                  <w:color w:val="FFFFFF" w:themeColor="background1"/>
                                  <w:lang w:val="nl-NL"/>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435396"/>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lang w:val="nl-NL"/>
                                </w:rPr>
                                <w:alias w:val="Titel"/>
                                <w:tag w:val=""/>
                                <w:id w:val="-1074116916"/>
                                <w:dataBinding w:prefixMappings="xmlns:ns0='http://purl.org/dc/elements/1.1/' xmlns:ns1='http://schemas.openxmlformats.org/package/2006/metadata/core-properties' " w:xpath="/ns1:coreProperties[1]/ns0:title[1]" w:storeItemID="{6C3C8BC8-F283-45AE-878A-BAB7291924A1}"/>
                                <w:text/>
                              </w:sdtPr>
                              <w:sdtEndPr/>
                              <w:sdtContent>
                                <w:p w14:paraId="28E17A20" w14:textId="77777777" w:rsidR="00811A8E" w:rsidRPr="0020636C" w:rsidRDefault="00A659BF" w:rsidP="00811A8E">
                                  <w:pPr>
                                    <w:pStyle w:val="Geenafstand"/>
                                    <w:jc w:val="center"/>
                                    <w:rPr>
                                      <w:rFonts w:asciiTheme="majorHAnsi" w:eastAsiaTheme="majorEastAsia" w:hAnsiTheme="majorHAnsi" w:cstheme="majorBidi"/>
                                      <w:caps/>
                                      <w:color w:val="4472C4" w:themeColor="accent1"/>
                                      <w:sz w:val="72"/>
                                      <w:szCs w:val="72"/>
                                      <w:lang w:val="nl-NL"/>
                                    </w:rPr>
                                  </w:pPr>
                                  <w:r>
                                    <w:rPr>
                                      <w:rFonts w:asciiTheme="majorHAnsi" w:eastAsiaTheme="majorEastAsia" w:hAnsiTheme="majorHAnsi" w:cstheme="majorBidi"/>
                                      <w:caps/>
                                      <w:color w:val="4472C4" w:themeColor="accent1"/>
                                      <w:sz w:val="72"/>
                                      <w:szCs w:val="72"/>
                                      <w:lang w:val="nl-NL"/>
                                    </w:rPr>
                                    <w:t>Plan van aanpak -DWA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9CB627" id="Groep 193" o:spid="_x0000_s1026" style="position:absolute;margin-left:0;margin-top:0;width:540.5pt;height:718.35pt;z-index:-251658239;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">
                <v:rect id="Rechthoek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hthoek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p w14:paraId="2B283061" w14:textId="77777777" w:rsidR="00811A8E" w:rsidRPr="00EC51C7" w:rsidRDefault="00811A8E" w:rsidP="00811A8E">
                        <w:pPr>
                          <w:pStyle w:val="Geenafstand"/>
                          <w:spacing w:before="120"/>
                          <w:rPr>
                            <w:color w:val="FFFFFF" w:themeColor="background1"/>
                            <w:lang w:val="nl-NL"/>
                          </w:rPr>
                        </w:pPr>
                        <w:r>
                          <w:rPr>
                            <w:color w:val="FFFFFF" w:themeColor="background1"/>
                            <w:lang w:val="nl-NL"/>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4353;width:68580;height:272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lang w:val="nl-NL"/>
                          </w:rPr>
                          <w:alias w:val="Titel"/>
                          <w:tag w:val=""/>
                          <w:id w:val="-1074116916"/>
                          <w:dataBinding w:prefixMappings="xmlns:ns0='http://purl.org/dc/elements/1.1/' xmlns:ns1='http://schemas.openxmlformats.org/package/2006/metadata/core-properties' " w:xpath="/ns1:coreProperties[1]/ns0:title[1]" w:storeItemID="{6C3C8BC8-F283-45AE-878A-BAB7291924A1}"/>
                          <w:text/>
                        </w:sdtPr>
                        <w:sdtEndPr/>
                        <w:sdtContent>
                          <w:p w14:paraId="28E17A20" w14:textId="77777777" w:rsidR="00811A8E" w:rsidRPr="0020636C" w:rsidRDefault="00A659BF" w:rsidP="00811A8E">
                            <w:pPr>
                              <w:pStyle w:val="Geenafstand"/>
                              <w:jc w:val="center"/>
                              <w:rPr>
                                <w:rFonts w:asciiTheme="majorHAnsi" w:eastAsiaTheme="majorEastAsia" w:hAnsiTheme="majorHAnsi" w:cstheme="majorBidi"/>
                                <w:caps/>
                                <w:color w:val="4472C4" w:themeColor="accent1"/>
                                <w:sz w:val="72"/>
                                <w:szCs w:val="72"/>
                                <w:lang w:val="nl-NL"/>
                              </w:rPr>
                            </w:pPr>
                            <w:r>
                              <w:rPr>
                                <w:rFonts w:asciiTheme="majorHAnsi" w:eastAsiaTheme="majorEastAsia" w:hAnsiTheme="majorHAnsi" w:cstheme="majorBidi"/>
                                <w:caps/>
                                <w:color w:val="4472C4" w:themeColor="accent1"/>
                                <w:sz w:val="72"/>
                                <w:szCs w:val="72"/>
                                <w:lang w:val="nl-NL"/>
                              </w:rPr>
                              <w:t>Plan van aanpak -DWA Project</w:t>
                            </w:r>
                          </w:p>
                        </w:sdtContent>
                      </w:sdt>
                    </w:txbxContent>
                  </v:textbox>
                </v:shape>
                <w10:wrap anchorx="page" anchory="page"/>
              </v:group>
            </w:pict>
          </mc:Fallback>
        </mc:AlternateContent>
      </w:r>
      <w:r w:rsidR="2EC4726E">
        <w:t xml:space="preserve"> </w:t>
      </w:r>
    </w:p>
    <w:sdt>
      <w:sdtPr>
        <w:id w:val="-1336376067"/>
        <w:docPartObj>
          <w:docPartGallery w:val="Cover Pages"/>
          <w:docPartUnique/>
        </w:docPartObj>
      </w:sdtPr>
      <w:sdtEndPr/>
      <w:sdtContent>
        <w:p w14:paraId="7E513BE3" w14:textId="0DF7000E" w:rsidR="00811A8E" w:rsidRPr="00C463F7" w:rsidRDefault="00811A8E" w:rsidP="00811A8E"/>
        <w:p w14:paraId="0D7362A9" w14:textId="77777777" w:rsidR="00811A8E" w:rsidRPr="00C463F7" w:rsidRDefault="00811A8E" w:rsidP="00811A8E">
          <w:r w:rsidRPr="00C463F7">
            <w:rPr>
              <w:noProof/>
            </w:rPr>
            <mc:AlternateContent>
              <mc:Choice Requires="wps">
                <w:drawing>
                  <wp:anchor distT="0" distB="0" distL="114300" distR="114300" simplePos="0" relativeHeight="251658240" behindDoc="0" locked="0" layoutInCell="1" allowOverlap="1" wp14:anchorId="3911F7EA" wp14:editId="0EF1A8E9">
                    <wp:simplePos x="0" y="0"/>
                    <wp:positionH relativeFrom="margin">
                      <wp:posOffset>-400050</wp:posOffset>
                    </wp:positionH>
                    <wp:positionV relativeFrom="paragraph">
                      <wp:posOffset>6381750</wp:posOffset>
                    </wp:positionV>
                    <wp:extent cx="6505575" cy="2186940"/>
                    <wp:effectExtent l="0" t="0" r="0" b="3810"/>
                    <wp:wrapNone/>
                    <wp:docPr id="2" name="Tekstvak 2"/>
                    <wp:cNvGraphicFramePr/>
                    <a:graphic xmlns:a="http://schemas.openxmlformats.org/drawingml/2006/main">
                      <a:graphicData uri="http://schemas.microsoft.com/office/word/2010/wordprocessingShape">
                        <wps:wsp>
                          <wps:cNvSpPr txBox="1"/>
                          <wps:spPr>
                            <a:xfrm>
                              <a:off x="0" y="0"/>
                              <a:ext cx="6505575" cy="2186940"/>
                            </a:xfrm>
                            <a:prstGeom prst="rect">
                              <a:avLst/>
                            </a:prstGeom>
                            <a:noFill/>
                            <a:ln w="6350">
                              <a:noFill/>
                            </a:ln>
                          </wps:spPr>
                          <wps:txbx>
                            <w:txbxContent>
                              <w:p w14:paraId="558745D6" w14:textId="76574E36" w:rsidR="00B90330" w:rsidRPr="00B90330" w:rsidRDefault="00811A8E" w:rsidP="00B90330">
                                <w:pPr>
                                  <w:pStyle w:val="Geenafstand"/>
                                  <w:spacing w:before="120"/>
                                  <w:ind w:left="2160" w:hanging="2160"/>
                                  <w:rPr>
                                    <w:color w:val="FFFFFF" w:themeColor="background1"/>
                                    <w:lang w:val="nl-NL"/>
                                  </w:rPr>
                                </w:pPr>
                                <w:r w:rsidRPr="008F5823">
                                  <w:rPr>
                                    <w:color w:val="FFFFFF" w:themeColor="background1"/>
                                    <w:lang w:val="nl-NL"/>
                                  </w:rPr>
                                  <w:t>Auteurs:</w:t>
                                </w:r>
                                <w:r w:rsidR="006F7330" w:rsidRPr="008F5823">
                                  <w:rPr>
                                    <w:color w:val="FFFFFF" w:themeColor="background1"/>
                                    <w:lang w:val="nl-NL"/>
                                  </w:rPr>
                                  <w:tab/>
                                  <w:t xml:space="preserve">Steven </w:t>
                                </w:r>
                                <w:proofErr w:type="spellStart"/>
                                <w:r w:rsidR="006F7330" w:rsidRPr="008F5823">
                                  <w:rPr>
                                    <w:color w:val="FFFFFF" w:themeColor="background1"/>
                                    <w:lang w:val="nl-NL"/>
                                  </w:rPr>
                                  <w:t>Velderman</w:t>
                                </w:r>
                                <w:proofErr w:type="spellEnd"/>
                                <w:r w:rsidR="008F5823">
                                  <w:rPr>
                                    <w:color w:val="FFFFFF" w:themeColor="background1"/>
                                    <w:lang w:val="nl-NL"/>
                                  </w:rPr>
                                  <w:t xml:space="preserve"> (636657),</w:t>
                                </w:r>
                                <w:r w:rsidR="00C57501">
                                  <w:rPr>
                                    <w:color w:val="FFFFFF" w:themeColor="background1"/>
                                    <w:lang w:val="nl-NL"/>
                                  </w:rPr>
                                  <w:t xml:space="preserve"> </w:t>
                                </w:r>
                                <w:proofErr w:type="spellStart"/>
                                <w:r w:rsidR="00C57501">
                                  <w:rPr>
                                    <w:color w:val="FFFFFF" w:themeColor="background1"/>
                                    <w:lang w:val="nl-NL"/>
                                  </w:rPr>
                                  <w:t>Kachung</w:t>
                                </w:r>
                                <w:proofErr w:type="spellEnd"/>
                                <w:r w:rsidR="00C57501">
                                  <w:rPr>
                                    <w:color w:val="FFFFFF" w:themeColor="background1"/>
                                    <w:lang w:val="nl-NL"/>
                                  </w:rPr>
                                  <w:t xml:space="preserve"> Li (</w:t>
                                </w:r>
                                <w:r w:rsidR="0088682A">
                                  <w:rPr>
                                    <w:color w:val="FFFFFF" w:themeColor="background1"/>
                                    <w:lang w:val="nl-NL"/>
                                  </w:rPr>
                                  <w:t>642552</w:t>
                                </w:r>
                                <w:r w:rsidR="00C57501">
                                  <w:rPr>
                                    <w:color w:val="FFFFFF" w:themeColor="background1"/>
                                    <w:lang w:val="nl-NL"/>
                                  </w:rPr>
                                  <w:t>)</w:t>
                                </w:r>
                                <w:r w:rsidR="00770C4B">
                                  <w:rPr>
                                    <w:color w:val="FFFFFF" w:themeColor="background1"/>
                                    <w:lang w:val="nl-NL"/>
                                  </w:rPr>
                                  <w:t xml:space="preserve">, </w:t>
                                </w:r>
                                <w:r w:rsidR="006F509E">
                                  <w:rPr>
                                    <w:color w:val="FFFFFF" w:themeColor="background1"/>
                                    <w:lang w:val="nl-NL"/>
                                  </w:rPr>
                                  <w:t>A</w:t>
                                </w:r>
                                <w:r w:rsidR="00490EE1">
                                  <w:rPr>
                                    <w:color w:val="FFFFFF" w:themeColor="background1"/>
                                    <w:lang w:val="nl-NL"/>
                                  </w:rPr>
                                  <w:t>lex Cheng (636749)</w:t>
                                </w:r>
                                <w:r w:rsidR="00B90330">
                                  <w:rPr>
                                    <w:color w:val="FFFFFF" w:themeColor="background1"/>
                                    <w:lang w:val="nl-NL"/>
                                  </w:rPr>
                                  <w:t xml:space="preserve">, </w:t>
                                </w:r>
                                <w:proofErr w:type="spellStart"/>
                                <w:r w:rsidR="00B90330" w:rsidRPr="00B90330">
                                  <w:rPr>
                                    <w:color w:val="FFFFFF" w:themeColor="background1"/>
                                    <w:lang w:val="nl-NL"/>
                                  </w:rPr>
                                  <w:t>Ritse</w:t>
                                </w:r>
                                <w:proofErr w:type="spellEnd"/>
                                <w:r w:rsidR="00B90330" w:rsidRPr="00B90330">
                                  <w:rPr>
                                    <w:color w:val="FFFFFF" w:themeColor="background1"/>
                                    <w:lang w:val="nl-NL"/>
                                  </w:rPr>
                                  <w:t xml:space="preserve"> Huiskes </w:t>
                                </w:r>
                                <w:r w:rsidR="00B32CDE">
                                  <w:rPr>
                                    <w:color w:val="FFFFFF" w:themeColor="background1"/>
                                    <w:lang w:val="nl-NL"/>
                                  </w:rPr>
                                  <w:t>(</w:t>
                                </w:r>
                                <w:r w:rsidR="00B90330" w:rsidRPr="00B90330">
                                  <w:rPr>
                                    <w:color w:val="FFFFFF" w:themeColor="background1"/>
                                    <w:lang w:val="nl-NL"/>
                                  </w:rPr>
                                  <w:t>661137</w:t>
                                </w:r>
                                <w:r w:rsidR="00B32CDE">
                                  <w:rPr>
                                    <w:color w:val="FFFFFF" w:themeColor="background1"/>
                                    <w:lang w:val="nl-NL"/>
                                  </w:rPr>
                                  <w:t>)</w:t>
                                </w:r>
                                <w:r w:rsidR="00B90330" w:rsidRPr="00B90330">
                                  <w:rPr>
                                    <w:color w:val="FFFFFF" w:themeColor="background1"/>
                                    <w:lang w:val="nl-NL"/>
                                  </w:rPr>
                                  <w:t>,</w:t>
                                </w:r>
                                <w:r w:rsidR="00B90330">
                                  <w:rPr>
                                    <w:color w:val="FFFFFF" w:themeColor="background1"/>
                                    <w:lang w:val="nl-NL"/>
                                  </w:rPr>
                                  <w:t xml:space="preserve"> Glenn Hulscher (</w:t>
                                </w:r>
                                <w:r w:rsidR="002F3AF7">
                                  <w:rPr>
                                    <w:color w:val="FFFFFF" w:themeColor="background1"/>
                                    <w:lang w:val="nl-NL"/>
                                  </w:rPr>
                                  <w:t>568554)</w:t>
                                </w:r>
                              </w:p>
                              <w:p w14:paraId="7F4550F7" w14:textId="00A98EB1" w:rsidR="00811A8E" w:rsidRPr="008F5823" w:rsidRDefault="00811A8E" w:rsidP="00811A8E">
                                <w:pPr>
                                  <w:pStyle w:val="Geenafstand"/>
                                  <w:rPr>
                                    <w:color w:val="FFFFFF" w:themeColor="background1"/>
                                    <w:lang w:val="nl-NL"/>
                                  </w:rPr>
                                </w:pPr>
                                <w:r w:rsidRPr="008F5823">
                                  <w:rPr>
                                    <w:color w:val="FFFFFF" w:themeColor="background1"/>
                                    <w:lang w:val="nl-NL"/>
                                  </w:rPr>
                                  <w:t>Course:</w:t>
                                </w:r>
                                <w:r w:rsidRPr="008F5823">
                                  <w:rPr>
                                    <w:color w:val="FFFFFF" w:themeColor="background1"/>
                                    <w:lang w:val="nl-NL"/>
                                  </w:rPr>
                                  <w:tab/>
                                </w:r>
                                <w:r w:rsidRPr="008F5823">
                                  <w:rPr>
                                    <w:color w:val="FFFFFF" w:themeColor="background1"/>
                                    <w:lang w:val="nl-NL"/>
                                  </w:rPr>
                                  <w:tab/>
                                </w:r>
                                <w:r w:rsidRPr="008F5823">
                                  <w:rPr>
                                    <w:color w:val="FFFFFF" w:themeColor="background1"/>
                                    <w:lang w:val="nl-NL"/>
                                  </w:rPr>
                                  <w:tab/>
                                  <w:t>DWA Project</w:t>
                                </w:r>
                              </w:p>
                              <w:p w14:paraId="21400E8A" w14:textId="7ED1033B" w:rsidR="00811A8E" w:rsidRPr="0063661A" w:rsidRDefault="00811A8E" w:rsidP="00811A8E">
                                <w:pPr>
                                  <w:pStyle w:val="Geenafstand"/>
                                  <w:rPr>
                                    <w:color w:val="FFFFFF" w:themeColor="background1"/>
                                    <w:lang w:val="nl-NL"/>
                                  </w:rPr>
                                </w:pPr>
                                <w:r w:rsidRPr="0063661A">
                                  <w:rPr>
                                    <w:color w:val="FFFFFF" w:themeColor="background1"/>
                                    <w:lang w:val="nl-NL"/>
                                  </w:rPr>
                                  <w:t xml:space="preserve">Projectgroep: </w:t>
                                </w:r>
                                <w:r w:rsidRPr="0063661A">
                                  <w:rPr>
                                    <w:color w:val="FFFFFF" w:themeColor="background1"/>
                                    <w:lang w:val="nl-NL"/>
                                  </w:rPr>
                                  <w:tab/>
                                </w:r>
                                <w:r w:rsidRPr="0063661A">
                                  <w:rPr>
                                    <w:color w:val="FFFFFF" w:themeColor="background1"/>
                                    <w:lang w:val="nl-NL"/>
                                  </w:rPr>
                                  <w:tab/>
                                </w:r>
                                <w:proofErr w:type="spellStart"/>
                                <w:r>
                                  <w:rPr>
                                    <w:color w:val="FFFFFF" w:themeColor="background1"/>
                                    <w:lang w:val="nl-NL"/>
                                  </w:rPr>
                                  <w:t>Pardellos</w:t>
                                </w:r>
                                <w:proofErr w:type="spellEnd"/>
                              </w:p>
                              <w:p w14:paraId="2ECD3290" w14:textId="290D533B" w:rsidR="00811A8E" w:rsidRPr="0063661A" w:rsidRDefault="00811A8E" w:rsidP="00811A8E">
                                <w:pPr>
                                  <w:pStyle w:val="Geenafstand"/>
                                  <w:rPr>
                                    <w:color w:val="FFFFFF" w:themeColor="background1"/>
                                    <w:lang w:val="nl-NL"/>
                                  </w:rPr>
                                </w:pPr>
                                <w:r w:rsidRPr="0063661A">
                                  <w:rPr>
                                    <w:color w:val="FFFFFF" w:themeColor="background1"/>
                                    <w:lang w:val="nl-NL"/>
                                  </w:rPr>
                                  <w:t xml:space="preserve">Docenten: </w:t>
                                </w:r>
                                <w:r w:rsidRPr="0063661A">
                                  <w:rPr>
                                    <w:color w:val="FFFFFF" w:themeColor="background1"/>
                                    <w:lang w:val="nl-NL"/>
                                  </w:rPr>
                                  <w:tab/>
                                </w:r>
                                <w:r w:rsidRPr="0063661A">
                                  <w:rPr>
                                    <w:color w:val="FFFFFF" w:themeColor="background1"/>
                                    <w:lang w:val="nl-NL"/>
                                  </w:rPr>
                                  <w:tab/>
                                </w:r>
                                <w:r w:rsidR="0000372C">
                                  <w:rPr>
                                    <w:color w:val="FFFFFF" w:themeColor="background1"/>
                                    <w:lang w:val="nl-NL"/>
                                  </w:rPr>
                                  <w:t>Robert Holwerda, Sander Leer, Helen Visser</w:t>
                                </w:r>
                                <w:r w:rsidRPr="0063661A">
                                  <w:rPr>
                                    <w:color w:val="FFFFFF" w:themeColor="background1"/>
                                    <w:lang w:val="nl-NL"/>
                                  </w:rPr>
                                  <w:tab/>
                                </w:r>
                                <w:r w:rsidRPr="0063661A">
                                  <w:rPr>
                                    <w:color w:val="FFFFFF" w:themeColor="background1"/>
                                    <w:lang w:val="nl-NL"/>
                                  </w:rPr>
                                  <w:tab/>
                                </w:r>
                              </w:p>
                              <w:p w14:paraId="11197B75" w14:textId="10E8723F" w:rsidR="00811A8E" w:rsidRPr="0063661A" w:rsidRDefault="00811A8E" w:rsidP="00811A8E">
                                <w:pPr>
                                  <w:pStyle w:val="Geenafstand"/>
                                  <w:rPr>
                                    <w:color w:val="FFFFFF" w:themeColor="background1"/>
                                    <w:lang w:val="nl-NL"/>
                                  </w:rPr>
                                </w:pPr>
                                <w:r w:rsidRPr="0063661A">
                                  <w:rPr>
                                    <w:color w:val="FFFFFF" w:themeColor="background1"/>
                                    <w:lang w:val="nl-NL"/>
                                  </w:rPr>
                                  <w:t xml:space="preserve">Datum: </w:t>
                                </w:r>
                                <w:r w:rsidRPr="0063661A">
                                  <w:rPr>
                                    <w:color w:val="FFFFFF" w:themeColor="background1"/>
                                    <w:lang w:val="nl-NL"/>
                                  </w:rPr>
                                  <w:tab/>
                                </w:r>
                                <w:r w:rsidRPr="0063661A">
                                  <w:rPr>
                                    <w:color w:val="FFFFFF" w:themeColor="background1"/>
                                    <w:lang w:val="nl-NL"/>
                                  </w:rPr>
                                  <w:tab/>
                                </w:r>
                                <w:r w:rsidRPr="0063661A">
                                  <w:rPr>
                                    <w:color w:val="FFFFFF" w:themeColor="background1"/>
                                    <w:lang w:val="nl-NL"/>
                                  </w:rPr>
                                  <w:tab/>
                                  <w:t>1</w:t>
                                </w:r>
                                <w:r>
                                  <w:rPr>
                                    <w:color w:val="FFFFFF" w:themeColor="background1"/>
                                    <w:lang w:val="nl-NL"/>
                                  </w:rPr>
                                  <w:t>0</w:t>
                                </w:r>
                                <w:r w:rsidRPr="0063661A">
                                  <w:rPr>
                                    <w:color w:val="FFFFFF" w:themeColor="background1"/>
                                    <w:lang w:val="nl-NL"/>
                                  </w:rPr>
                                  <w:t>-</w:t>
                                </w:r>
                                <w:r>
                                  <w:rPr>
                                    <w:color w:val="FFFFFF" w:themeColor="background1"/>
                                    <w:lang w:val="nl-NL"/>
                                  </w:rPr>
                                  <w:t>11</w:t>
                                </w:r>
                                <w:r w:rsidRPr="0063661A">
                                  <w:rPr>
                                    <w:color w:val="FFFFFF" w:themeColor="background1"/>
                                    <w:lang w:val="nl-NL"/>
                                  </w:rPr>
                                  <w:t>-2020</w:t>
                                </w:r>
                              </w:p>
                              <w:p w14:paraId="19A1F360" w14:textId="77777777" w:rsidR="00811A8E" w:rsidRPr="0063661A" w:rsidRDefault="00811A8E" w:rsidP="00811A8E">
                                <w:pPr>
                                  <w:pStyle w:val="Geenafstand"/>
                                  <w:rPr>
                                    <w:color w:val="FFFFFF" w:themeColor="background1"/>
                                    <w:lang w:val="nl-NL"/>
                                  </w:rPr>
                                </w:pPr>
                                <w:r w:rsidRPr="0063661A">
                                  <w:rPr>
                                    <w:color w:val="FFFFFF" w:themeColor="background1"/>
                                    <w:lang w:val="nl-NL"/>
                                  </w:rPr>
                                  <w:t xml:space="preserve">Plaats: </w:t>
                                </w:r>
                                <w:r w:rsidRPr="0063661A">
                                  <w:rPr>
                                    <w:color w:val="FFFFFF" w:themeColor="background1"/>
                                    <w:lang w:val="nl-NL"/>
                                  </w:rPr>
                                  <w:tab/>
                                </w:r>
                                <w:r w:rsidRPr="0063661A">
                                  <w:rPr>
                                    <w:color w:val="FFFFFF" w:themeColor="background1"/>
                                    <w:lang w:val="nl-NL"/>
                                  </w:rPr>
                                  <w:tab/>
                                </w:r>
                                <w:r w:rsidRPr="0063661A">
                                  <w:rPr>
                                    <w:color w:val="FFFFFF" w:themeColor="background1"/>
                                    <w:lang w:val="nl-NL"/>
                                  </w:rPr>
                                  <w:tab/>
                                  <w:t>Ruitenberglaan 26, Arnhem</w:t>
                                </w:r>
                              </w:p>
                              <w:p w14:paraId="7502625E" w14:textId="77777777" w:rsidR="00811A8E" w:rsidRPr="00EE10AF" w:rsidRDefault="00811A8E" w:rsidP="00811A8E">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1F7EA" id="Tekstvak 2" o:spid="_x0000_s1030" type="#_x0000_t202" style="position:absolute;margin-left:-31.5pt;margin-top:502.5pt;width:512.25pt;height:172.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" filled="f" stroked="f" strokeweight=".5pt">
                    <v:textbox>
                      <w:txbxContent>
                        <w:p w14:paraId="558745D6" w14:textId="76574E36" w:rsidR="00B90330" w:rsidRPr="00B90330" w:rsidRDefault="00811A8E" w:rsidP="00B90330">
                          <w:pPr>
                            <w:pStyle w:val="Geenafstand"/>
                            <w:spacing w:before="120"/>
                            <w:ind w:left="2160" w:hanging="2160"/>
                            <w:rPr>
                              <w:color w:val="FFFFFF" w:themeColor="background1"/>
                              <w:lang w:val="nl-NL"/>
                            </w:rPr>
                          </w:pPr>
                          <w:r w:rsidRPr="008F5823">
                            <w:rPr>
                              <w:color w:val="FFFFFF" w:themeColor="background1"/>
                              <w:lang w:val="nl-NL"/>
                            </w:rPr>
                            <w:t>Auteurs:</w:t>
                          </w:r>
                          <w:r w:rsidR="006F7330" w:rsidRPr="008F5823">
                            <w:rPr>
                              <w:color w:val="FFFFFF" w:themeColor="background1"/>
                              <w:lang w:val="nl-NL"/>
                            </w:rPr>
                            <w:tab/>
                            <w:t xml:space="preserve">Steven </w:t>
                          </w:r>
                          <w:proofErr w:type="spellStart"/>
                          <w:r w:rsidR="006F7330" w:rsidRPr="008F5823">
                            <w:rPr>
                              <w:color w:val="FFFFFF" w:themeColor="background1"/>
                              <w:lang w:val="nl-NL"/>
                            </w:rPr>
                            <w:t>Velderman</w:t>
                          </w:r>
                          <w:proofErr w:type="spellEnd"/>
                          <w:r w:rsidR="008F5823">
                            <w:rPr>
                              <w:color w:val="FFFFFF" w:themeColor="background1"/>
                              <w:lang w:val="nl-NL"/>
                            </w:rPr>
                            <w:t xml:space="preserve"> (636657),</w:t>
                          </w:r>
                          <w:r w:rsidR="00C57501">
                            <w:rPr>
                              <w:color w:val="FFFFFF" w:themeColor="background1"/>
                              <w:lang w:val="nl-NL"/>
                            </w:rPr>
                            <w:t xml:space="preserve"> </w:t>
                          </w:r>
                          <w:proofErr w:type="spellStart"/>
                          <w:r w:rsidR="00C57501">
                            <w:rPr>
                              <w:color w:val="FFFFFF" w:themeColor="background1"/>
                              <w:lang w:val="nl-NL"/>
                            </w:rPr>
                            <w:t>Kachung</w:t>
                          </w:r>
                          <w:proofErr w:type="spellEnd"/>
                          <w:r w:rsidR="00C57501">
                            <w:rPr>
                              <w:color w:val="FFFFFF" w:themeColor="background1"/>
                              <w:lang w:val="nl-NL"/>
                            </w:rPr>
                            <w:t xml:space="preserve"> Li (</w:t>
                          </w:r>
                          <w:r w:rsidR="0088682A">
                            <w:rPr>
                              <w:color w:val="FFFFFF" w:themeColor="background1"/>
                              <w:lang w:val="nl-NL"/>
                            </w:rPr>
                            <w:t>642552</w:t>
                          </w:r>
                          <w:r w:rsidR="00C57501">
                            <w:rPr>
                              <w:color w:val="FFFFFF" w:themeColor="background1"/>
                              <w:lang w:val="nl-NL"/>
                            </w:rPr>
                            <w:t>)</w:t>
                          </w:r>
                          <w:r w:rsidR="00770C4B">
                            <w:rPr>
                              <w:color w:val="FFFFFF" w:themeColor="background1"/>
                              <w:lang w:val="nl-NL"/>
                            </w:rPr>
                            <w:t xml:space="preserve">, </w:t>
                          </w:r>
                          <w:r w:rsidR="006F509E">
                            <w:rPr>
                              <w:color w:val="FFFFFF" w:themeColor="background1"/>
                              <w:lang w:val="nl-NL"/>
                            </w:rPr>
                            <w:t>A</w:t>
                          </w:r>
                          <w:r w:rsidR="00490EE1">
                            <w:rPr>
                              <w:color w:val="FFFFFF" w:themeColor="background1"/>
                              <w:lang w:val="nl-NL"/>
                            </w:rPr>
                            <w:t>lex Cheng (636749)</w:t>
                          </w:r>
                          <w:r w:rsidR="00B90330">
                            <w:rPr>
                              <w:color w:val="FFFFFF" w:themeColor="background1"/>
                              <w:lang w:val="nl-NL"/>
                            </w:rPr>
                            <w:t xml:space="preserve">, </w:t>
                          </w:r>
                          <w:proofErr w:type="spellStart"/>
                          <w:r w:rsidR="00B90330" w:rsidRPr="00B90330">
                            <w:rPr>
                              <w:color w:val="FFFFFF" w:themeColor="background1"/>
                              <w:lang w:val="nl-NL"/>
                            </w:rPr>
                            <w:t>Ritse</w:t>
                          </w:r>
                          <w:proofErr w:type="spellEnd"/>
                          <w:r w:rsidR="00B90330" w:rsidRPr="00B90330">
                            <w:rPr>
                              <w:color w:val="FFFFFF" w:themeColor="background1"/>
                              <w:lang w:val="nl-NL"/>
                            </w:rPr>
                            <w:t xml:space="preserve"> Huiskes </w:t>
                          </w:r>
                          <w:r w:rsidR="00B32CDE">
                            <w:rPr>
                              <w:color w:val="FFFFFF" w:themeColor="background1"/>
                              <w:lang w:val="nl-NL"/>
                            </w:rPr>
                            <w:t>(</w:t>
                          </w:r>
                          <w:r w:rsidR="00B90330" w:rsidRPr="00B90330">
                            <w:rPr>
                              <w:color w:val="FFFFFF" w:themeColor="background1"/>
                              <w:lang w:val="nl-NL"/>
                            </w:rPr>
                            <w:t>661137</w:t>
                          </w:r>
                          <w:r w:rsidR="00B32CDE">
                            <w:rPr>
                              <w:color w:val="FFFFFF" w:themeColor="background1"/>
                              <w:lang w:val="nl-NL"/>
                            </w:rPr>
                            <w:t>)</w:t>
                          </w:r>
                          <w:r w:rsidR="00B90330" w:rsidRPr="00B90330">
                            <w:rPr>
                              <w:color w:val="FFFFFF" w:themeColor="background1"/>
                              <w:lang w:val="nl-NL"/>
                            </w:rPr>
                            <w:t>,</w:t>
                          </w:r>
                          <w:r w:rsidR="00B90330">
                            <w:rPr>
                              <w:color w:val="FFFFFF" w:themeColor="background1"/>
                              <w:lang w:val="nl-NL"/>
                            </w:rPr>
                            <w:t xml:space="preserve"> Glenn Hulscher (</w:t>
                          </w:r>
                          <w:r w:rsidR="002F3AF7">
                            <w:rPr>
                              <w:color w:val="FFFFFF" w:themeColor="background1"/>
                              <w:lang w:val="nl-NL"/>
                            </w:rPr>
                            <w:t>568554)</w:t>
                          </w:r>
                        </w:p>
                        <w:p w14:paraId="7F4550F7" w14:textId="00A98EB1" w:rsidR="00811A8E" w:rsidRPr="008F5823" w:rsidRDefault="00811A8E" w:rsidP="00811A8E">
                          <w:pPr>
                            <w:pStyle w:val="Geenafstand"/>
                            <w:rPr>
                              <w:color w:val="FFFFFF" w:themeColor="background1"/>
                              <w:lang w:val="nl-NL"/>
                            </w:rPr>
                          </w:pPr>
                          <w:r w:rsidRPr="008F5823">
                            <w:rPr>
                              <w:color w:val="FFFFFF" w:themeColor="background1"/>
                              <w:lang w:val="nl-NL"/>
                            </w:rPr>
                            <w:t>Course:</w:t>
                          </w:r>
                          <w:r w:rsidRPr="008F5823">
                            <w:rPr>
                              <w:color w:val="FFFFFF" w:themeColor="background1"/>
                              <w:lang w:val="nl-NL"/>
                            </w:rPr>
                            <w:tab/>
                          </w:r>
                          <w:r w:rsidRPr="008F5823">
                            <w:rPr>
                              <w:color w:val="FFFFFF" w:themeColor="background1"/>
                              <w:lang w:val="nl-NL"/>
                            </w:rPr>
                            <w:tab/>
                          </w:r>
                          <w:r w:rsidRPr="008F5823">
                            <w:rPr>
                              <w:color w:val="FFFFFF" w:themeColor="background1"/>
                              <w:lang w:val="nl-NL"/>
                            </w:rPr>
                            <w:tab/>
                            <w:t>DWA Project</w:t>
                          </w:r>
                        </w:p>
                        <w:p w14:paraId="21400E8A" w14:textId="7ED1033B" w:rsidR="00811A8E" w:rsidRPr="0063661A" w:rsidRDefault="00811A8E" w:rsidP="00811A8E">
                          <w:pPr>
                            <w:pStyle w:val="Geenafstand"/>
                            <w:rPr>
                              <w:color w:val="FFFFFF" w:themeColor="background1"/>
                              <w:lang w:val="nl-NL"/>
                            </w:rPr>
                          </w:pPr>
                          <w:r w:rsidRPr="0063661A">
                            <w:rPr>
                              <w:color w:val="FFFFFF" w:themeColor="background1"/>
                              <w:lang w:val="nl-NL"/>
                            </w:rPr>
                            <w:t xml:space="preserve">Projectgroep: </w:t>
                          </w:r>
                          <w:r w:rsidRPr="0063661A">
                            <w:rPr>
                              <w:color w:val="FFFFFF" w:themeColor="background1"/>
                              <w:lang w:val="nl-NL"/>
                            </w:rPr>
                            <w:tab/>
                          </w:r>
                          <w:r w:rsidRPr="0063661A">
                            <w:rPr>
                              <w:color w:val="FFFFFF" w:themeColor="background1"/>
                              <w:lang w:val="nl-NL"/>
                            </w:rPr>
                            <w:tab/>
                          </w:r>
                          <w:proofErr w:type="spellStart"/>
                          <w:r>
                            <w:rPr>
                              <w:color w:val="FFFFFF" w:themeColor="background1"/>
                              <w:lang w:val="nl-NL"/>
                            </w:rPr>
                            <w:t>Pardellos</w:t>
                          </w:r>
                          <w:proofErr w:type="spellEnd"/>
                        </w:p>
                        <w:p w14:paraId="2ECD3290" w14:textId="290D533B" w:rsidR="00811A8E" w:rsidRPr="0063661A" w:rsidRDefault="00811A8E" w:rsidP="00811A8E">
                          <w:pPr>
                            <w:pStyle w:val="Geenafstand"/>
                            <w:rPr>
                              <w:color w:val="FFFFFF" w:themeColor="background1"/>
                              <w:lang w:val="nl-NL"/>
                            </w:rPr>
                          </w:pPr>
                          <w:r w:rsidRPr="0063661A">
                            <w:rPr>
                              <w:color w:val="FFFFFF" w:themeColor="background1"/>
                              <w:lang w:val="nl-NL"/>
                            </w:rPr>
                            <w:t xml:space="preserve">Docenten: </w:t>
                          </w:r>
                          <w:r w:rsidRPr="0063661A">
                            <w:rPr>
                              <w:color w:val="FFFFFF" w:themeColor="background1"/>
                              <w:lang w:val="nl-NL"/>
                            </w:rPr>
                            <w:tab/>
                          </w:r>
                          <w:r w:rsidRPr="0063661A">
                            <w:rPr>
                              <w:color w:val="FFFFFF" w:themeColor="background1"/>
                              <w:lang w:val="nl-NL"/>
                            </w:rPr>
                            <w:tab/>
                          </w:r>
                          <w:r w:rsidR="0000372C">
                            <w:rPr>
                              <w:color w:val="FFFFFF" w:themeColor="background1"/>
                              <w:lang w:val="nl-NL"/>
                            </w:rPr>
                            <w:t>Robert Holwerda, Sander Leer, Helen Visser</w:t>
                          </w:r>
                          <w:r w:rsidRPr="0063661A">
                            <w:rPr>
                              <w:color w:val="FFFFFF" w:themeColor="background1"/>
                              <w:lang w:val="nl-NL"/>
                            </w:rPr>
                            <w:tab/>
                          </w:r>
                          <w:r w:rsidRPr="0063661A">
                            <w:rPr>
                              <w:color w:val="FFFFFF" w:themeColor="background1"/>
                              <w:lang w:val="nl-NL"/>
                            </w:rPr>
                            <w:tab/>
                          </w:r>
                        </w:p>
                        <w:p w14:paraId="11197B75" w14:textId="10E8723F" w:rsidR="00811A8E" w:rsidRPr="0063661A" w:rsidRDefault="00811A8E" w:rsidP="00811A8E">
                          <w:pPr>
                            <w:pStyle w:val="Geenafstand"/>
                            <w:rPr>
                              <w:color w:val="FFFFFF" w:themeColor="background1"/>
                              <w:lang w:val="nl-NL"/>
                            </w:rPr>
                          </w:pPr>
                          <w:r w:rsidRPr="0063661A">
                            <w:rPr>
                              <w:color w:val="FFFFFF" w:themeColor="background1"/>
                              <w:lang w:val="nl-NL"/>
                            </w:rPr>
                            <w:t xml:space="preserve">Datum: </w:t>
                          </w:r>
                          <w:r w:rsidRPr="0063661A">
                            <w:rPr>
                              <w:color w:val="FFFFFF" w:themeColor="background1"/>
                              <w:lang w:val="nl-NL"/>
                            </w:rPr>
                            <w:tab/>
                          </w:r>
                          <w:r w:rsidRPr="0063661A">
                            <w:rPr>
                              <w:color w:val="FFFFFF" w:themeColor="background1"/>
                              <w:lang w:val="nl-NL"/>
                            </w:rPr>
                            <w:tab/>
                          </w:r>
                          <w:r w:rsidRPr="0063661A">
                            <w:rPr>
                              <w:color w:val="FFFFFF" w:themeColor="background1"/>
                              <w:lang w:val="nl-NL"/>
                            </w:rPr>
                            <w:tab/>
                            <w:t>1</w:t>
                          </w:r>
                          <w:r>
                            <w:rPr>
                              <w:color w:val="FFFFFF" w:themeColor="background1"/>
                              <w:lang w:val="nl-NL"/>
                            </w:rPr>
                            <w:t>0</w:t>
                          </w:r>
                          <w:r w:rsidRPr="0063661A">
                            <w:rPr>
                              <w:color w:val="FFFFFF" w:themeColor="background1"/>
                              <w:lang w:val="nl-NL"/>
                            </w:rPr>
                            <w:t>-</w:t>
                          </w:r>
                          <w:r>
                            <w:rPr>
                              <w:color w:val="FFFFFF" w:themeColor="background1"/>
                              <w:lang w:val="nl-NL"/>
                            </w:rPr>
                            <w:t>11</w:t>
                          </w:r>
                          <w:r w:rsidRPr="0063661A">
                            <w:rPr>
                              <w:color w:val="FFFFFF" w:themeColor="background1"/>
                              <w:lang w:val="nl-NL"/>
                            </w:rPr>
                            <w:t>-2020</w:t>
                          </w:r>
                        </w:p>
                        <w:p w14:paraId="19A1F360" w14:textId="77777777" w:rsidR="00811A8E" w:rsidRPr="0063661A" w:rsidRDefault="00811A8E" w:rsidP="00811A8E">
                          <w:pPr>
                            <w:pStyle w:val="Geenafstand"/>
                            <w:rPr>
                              <w:color w:val="FFFFFF" w:themeColor="background1"/>
                              <w:lang w:val="nl-NL"/>
                            </w:rPr>
                          </w:pPr>
                          <w:r w:rsidRPr="0063661A">
                            <w:rPr>
                              <w:color w:val="FFFFFF" w:themeColor="background1"/>
                              <w:lang w:val="nl-NL"/>
                            </w:rPr>
                            <w:t xml:space="preserve">Plaats: </w:t>
                          </w:r>
                          <w:r w:rsidRPr="0063661A">
                            <w:rPr>
                              <w:color w:val="FFFFFF" w:themeColor="background1"/>
                              <w:lang w:val="nl-NL"/>
                            </w:rPr>
                            <w:tab/>
                          </w:r>
                          <w:r w:rsidRPr="0063661A">
                            <w:rPr>
                              <w:color w:val="FFFFFF" w:themeColor="background1"/>
                              <w:lang w:val="nl-NL"/>
                            </w:rPr>
                            <w:tab/>
                          </w:r>
                          <w:r w:rsidRPr="0063661A">
                            <w:rPr>
                              <w:color w:val="FFFFFF" w:themeColor="background1"/>
                              <w:lang w:val="nl-NL"/>
                            </w:rPr>
                            <w:tab/>
                            <w:t>Ruitenberglaan 26, Arnhem</w:t>
                          </w:r>
                        </w:p>
                        <w:p w14:paraId="7502625E" w14:textId="77777777" w:rsidR="00811A8E" w:rsidRPr="00EE10AF" w:rsidRDefault="00811A8E" w:rsidP="00811A8E">
                          <w:pPr>
                            <w:rPr>
                              <w:color w:val="FFFFFF" w:themeColor="background1"/>
                            </w:rPr>
                          </w:pPr>
                        </w:p>
                      </w:txbxContent>
                    </v:textbox>
                    <w10:wrap anchorx="margin"/>
                  </v:shape>
                </w:pict>
              </mc:Fallback>
            </mc:AlternateContent>
          </w:r>
          <w:r w:rsidRPr="00C463F7">
            <w:br w:type="page"/>
          </w:r>
        </w:p>
      </w:sdtContent>
    </w:sdt>
    <w:sdt>
      <w:sdtPr>
        <w:rPr>
          <w:rFonts w:asciiTheme="minorHAnsi" w:eastAsiaTheme="minorHAnsi" w:hAnsiTheme="minorHAnsi" w:cstheme="minorBidi"/>
          <w:color w:val="auto"/>
          <w:sz w:val="22"/>
          <w:szCs w:val="22"/>
          <w:lang w:eastAsia="en-US"/>
        </w:rPr>
        <w:id w:val="-1411373697"/>
        <w:docPartObj>
          <w:docPartGallery w:val="Table of Contents"/>
          <w:docPartUnique/>
        </w:docPartObj>
      </w:sdtPr>
      <w:sdtEndPr>
        <w:rPr>
          <w:b/>
          <w:bCs/>
        </w:rPr>
      </w:sdtEndPr>
      <w:sdtContent>
        <w:p w14:paraId="37A3C3BE" w14:textId="3F4BB1CD" w:rsidR="000730E9" w:rsidRPr="00C463F7" w:rsidRDefault="000730E9">
          <w:pPr>
            <w:pStyle w:val="Kopvaninhoudsopgave"/>
          </w:pPr>
          <w:r w:rsidRPr="00C463F7">
            <w:t>Inhoud</w:t>
          </w:r>
        </w:p>
        <w:p w14:paraId="29D0E942" w14:textId="52462E06" w:rsidR="007150AC" w:rsidRPr="00C463F7" w:rsidRDefault="000730E9">
          <w:pPr>
            <w:pStyle w:val="Inhopg1"/>
            <w:tabs>
              <w:tab w:val="right" w:leader="dot" w:pos="9016"/>
            </w:tabs>
            <w:rPr>
              <w:rFonts w:eastAsiaTheme="minorEastAsia"/>
            </w:rPr>
          </w:pPr>
          <w:r w:rsidRPr="00C463F7">
            <w:fldChar w:fldCharType="begin"/>
          </w:r>
          <w:r w:rsidRPr="00C463F7">
            <w:instrText xml:space="preserve"> TOC \o "1-3" \h \z \u </w:instrText>
          </w:r>
          <w:r w:rsidRPr="00C463F7">
            <w:fldChar w:fldCharType="separate"/>
          </w:r>
          <w:hyperlink w:anchor="_Toc56065489" w:history="1">
            <w:r w:rsidR="007150AC" w:rsidRPr="00C463F7">
              <w:rPr>
                <w:rStyle w:val="Hyperlink"/>
              </w:rPr>
              <w:t>1. Inleiding</w:t>
            </w:r>
            <w:r w:rsidR="007150AC" w:rsidRPr="00C463F7">
              <w:rPr>
                <w:webHidden/>
              </w:rPr>
              <w:tab/>
            </w:r>
            <w:r w:rsidR="007150AC" w:rsidRPr="00C463F7">
              <w:rPr>
                <w:webHidden/>
              </w:rPr>
              <w:fldChar w:fldCharType="begin"/>
            </w:r>
            <w:r w:rsidR="007150AC" w:rsidRPr="00C463F7">
              <w:rPr>
                <w:webHidden/>
              </w:rPr>
              <w:instrText xml:space="preserve"> PAGEREF _Toc56065489 \h </w:instrText>
            </w:r>
            <w:r w:rsidR="007150AC" w:rsidRPr="00C463F7">
              <w:rPr>
                <w:webHidden/>
              </w:rPr>
            </w:r>
            <w:r w:rsidR="007150AC" w:rsidRPr="00C463F7">
              <w:rPr>
                <w:webHidden/>
              </w:rPr>
              <w:fldChar w:fldCharType="separate"/>
            </w:r>
            <w:r w:rsidR="007150AC" w:rsidRPr="00C463F7">
              <w:rPr>
                <w:webHidden/>
              </w:rPr>
              <w:t>2</w:t>
            </w:r>
            <w:r w:rsidR="007150AC" w:rsidRPr="00C463F7">
              <w:rPr>
                <w:webHidden/>
              </w:rPr>
              <w:fldChar w:fldCharType="end"/>
            </w:r>
          </w:hyperlink>
        </w:p>
        <w:p w14:paraId="4E915B2C" w14:textId="43C58C1D" w:rsidR="007150AC" w:rsidRPr="00C463F7" w:rsidRDefault="00190562">
          <w:pPr>
            <w:pStyle w:val="Inhopg1"/>
            <w:tabs>
              <w:tab w:val="right" w:leader="dot" w:pos="9016"/>
            </w:tabs>
            <w:rPr>
              <w:rFonts w:eastAsiaTheme="minorEastAsia"/>
            </w:rPr>
          </w:pPr>
          <w:hyperlink w:anchor="_Toc56065490" w:history="1">
            <w:r w:rsidR="007150AC" w:rsidRPr="00C463F7">
              <w:rPr>
                <w:rStyle w:val="Hyperlink"/>
              </w:rPr>
              <w:t>2. Achtergrond van het project</w:t>
            </w:r>
            <w:r w:rsidR="007150AC" w:rsidRPr="00C463F7">
              <w:rPr>
                <w:webHidden/>
              </w:rPr>
              <w:tab/>
            </w:r>
            <w:r w:rsidR="007150AC" w:rsidRPr="00C463F7">
              <w:rPr>
                <w:webHidden/>
              </w:rPr>
              <w:fldChar w:fldCharType="begin"/>
            </w:r>
            <w:r w:rsidR="007150AC" w:rsidRPr="00C463F7">
              <w:rPr>
                <w:webHidden/>
              </w:rPr>
              <w:instrText xml:space="preserve"> PAGEREF _Toc56065490 \h </w:instrText>
            </w:r>
            <w:r w:rsidR="007150AC" w:rsidRPr="00C463F7">
              <w:rPr>
                <w:webHidden/>
              </w:rPr>
            </w:r>
            <w:r w:rsidR="007150AC" w:rsidRPr="00C463F7">
              <w:rPr>
                <w:webHidden/>
              </w:rPr>
              <w:fldChar w:fldCharType="separate"/>
            </w:r>
            <w:r w:rsidR="007150AC" w:rsidRPr="00C463F7">
              <w:rPr>
                <w:webHidden/>
              </w:rPr>
              <w:t>3</w:t>
            </w:r>
            <w:r w:rsidR="007150AC" w:rsidRPr="00C463F7">
              <w:rPr>
                <w:webHidden/>
              </w:rPr>
              <w:fldChar w:fldCharType="end"/>
            </w:r>
          </w:hyperlink>
        </w:p>
        <w:p w14:paraId="39638ACA" w14:textId="38DAB2D5" w:rsidR="007150AC" w:rsidRPr="00C463F7" w:rsidRDefault="00190562">
          <w:pPr>
            <w:pStyle w:val="Inhopg1"/>
            <w:tabs>
              <w:tab w:val="right" w:leader="dot" w:pos="9016"/>
            </w:tabs>
            <w:rPr>
              <w:rFonts w:eastAsiaTheme="minorEastAsia"/>
            </w:rPr>
          </w:pPr>
          <w:hyperlink w:anchor="_Toc56065491" w:history="1">
            <w:r w:rsidR="007150AC" w:rsidRPr="00C463F7">
              <w:rPr>
                <w:rStyle w:val="Hyperlink"/>
              </w:rPr>
              <w:t>3. Doelstelling, opdracht en op te leveren resultaten voor het bedrijf en school</w:t>
            </w:r>
            <w:r w:rsidR="007150AC" w:rsidRPr="00C463F7">
              <w:rPr>
                <w:webHidden/>
              </w:rPr>
              <w:tab/>
            </w:r>
            <w:r w:rsidR="007150AC" w:rsidRPr="00C463F7">
              <w:rPr>
                <w:webHidden/>
              </w:rPr>
              <w:fldChar w:fldCharType="begin"/>
            </w:r>
            <w:r w:rsidR="007150AC" w:rsidRPr="00C463F7">
              <w:rPr>
                <w:webHidden/>
              </w:rPr>
              <w:instrText xml:space="preserve"> PAGEREF _Toc56065491 \h </w:instrText>
            </w:r>
            <w:r w:rsidR="007150AC" w:rsidRPr="00C463F7">
              <w:rPr>
                <w:webHidden/>
              </w:rPr>
            </w:r>
            <w:r w:rsidR="007150AC" w:rsidRPr="00C463F7">
              <w:rPr>
                <w:webHidden/>
              </w:rPr>
              <w:fldChar w:fldCharType="separate"/>
            </w:r>
            <w:r w:rsidR="007150AC" w:rsidRPr="00C463F7">
              <w:rPr>
                <w:webHidden/>
              </w:rPr>
              <w:t>4</w:t>
            </w:r>
            <w:r w:rsidR="007150AC" w:rsidRPr="00C463F7">
              <w:rPr>
                <w:webHidden/>
              </w:rPr>
              <w:fldChar w:fldCharType="end"/>
            </w:r>
          </w:hyperlink>
        </w:p>
        <w:p w14:paraId="3AD03F20" w14:textId="0189CE93" w:rsidR="007150AC" w:rsidRPr="00C463F7" w:rsidRDefault="00190562">
          <w:pPr>
            <w:pStyle w:val="Inhopg1"/>
            <w:tabs>
              <w:tab w:val="right" w:leader="dot" w:pos="9016"/>
            </w:tabs>
            <w:rPr>
              <w:rFonts w:eastAsiaTheme="minorEastAsia"/>
            </w:rPr>
          </w:pPr>
          <w:hyperlink w:anchor="_Toc56065492" w:history="1">
            <w:r w:rsidR="007150AC" w:rsidRPr="00C463F7">
              <w:rPr>
                <w:rStyle w:val="Hyperlink"/>
              </w:rPr>
              <w:t>4. Projectgrenzen</w:t>
            </w:r>
            <w:r w:rsidR="007150AC" w:rsidRPr="00C463F7">
              <w:rPr>
                <w:webHidden/>
              </w:rPr>
              <w:tab/>
            </w:r>
            <w:r w:rsidR="007150AC" w:rsidRPr="00C463F7">
              <w:rPr>
                <w:webHidden/>
              </w:rPr>
              <w:fldChar w:fldCharType="begin"/>
            </w:r>
            <w:r w:rsidR="007150AC" w:rsidRPr="00C463F7">
              <w:rPr>
                <w:webHidden/>
              </w:rPr>
              <w:instrText xml:space="preserve"> PAGEREF _Toc56065492 \h </w:instrText>
            </w:r>
            <w:r w:rsidR="007150AC" w:rsidRPr="00C463F7">
              <w:rPr>
                <w:webHidden/>
              </w:rPr>
            </w:r>
            <w:r w:rsidR="007150AC" w:rsidRPr="00C463F7">
              <w:rPr>
                <w:webHidden/>
              </w:rPr>
              <w:fldChar w:fldCharType="separate"/>
            </w:r>
            <w:r w:rsidR="007150AC" w:rsidRPr="00C463F7">
              <w:rPr>
                <w:webHidden/>
              </w:rPr>
              <w:t>5</w:t>
            </w:r>
            <w:r w:rsidR="007150AC" w:rsidRPr="00C463F7">
              <w:rPr>
                <w:webHidden/>
              </w:rPr>
              <w:fldChar w:fldCharType="end"/>
            </w:r>
          </w:hyperlink>
        </w:p>
        <w:p w14:paraId="62127D00" w14:textId="32CDCEF0" w:rsidR="007150AC" w:rsidRPr="00C463F7" w:rsidRDefault="00190562">
          <w:pPr>
            <w:pStyle w:val="Inhopg1"/>
            <w:tabs>
              <w:tab w:val="right" w:leader="dot" w:pos="9016"/>
            </w:tabs>
            <w:rPr>
              <w:rFonts w:eastAsiaTheme="minorEastAsia"/>
            </w:rPr>
          </w:pPr>
          <w:hyperlink w:anchor="_Toc56065493" w:history="1">
            <w:r w:rsidR="007150AC" w:rsidRPr="00C463F7">
              <w:rPr>
                <w:rStyle w:val="Hyperlink"/>
              </w:rPr>
              <w:t>5. Randvoorwaarden</w:t>
            </w:r>
            <w:r w:rsidR="007150AC" w:rsidRPr="00C463F7">
              <w:rPr>
                <w:webHidden/>
              </w:rPr>
              <w:tab/>
            </w:r>
            <w:r w:rsidR="007150AC" w:rsidRPr="00C463F7">
              <w:rPr>
                <w:webHidden/>
              </w:rPr>
              <w:fldChar w:fldCharType="begin"/>
            </w:r>
            <w:r w:rsidR="007150AC" w:rsidRPr="00C463F7">
              <w:rPr>
                <w:webHidden/>
              </w:rPr>
              <w:instrText xml:space="preserve"> PAGEREF _Toc56065493 \h </w:instrText>
            </w:r>
            <w:r w:rsidR="007150AC" w:rsidRPr="00C463F7">
              <w:rPr>
                <w:webHidden/>
              </w:rPr>
            </w:r>
            <w:r w:rsidR="007150AC" w:rsidRPr="00C463F7">
              <w:rPr>
                <w:webHidden/>
              </w:rPr>
              <w:fldChar w:fldCharType="separate"/>
            </w:r>
            <w:r w:rsidR="007150AC" w:rsidRPr="00C463F7">
              <w:rPr>
                <w:webHidden/>
              </w:rPr>
              <w:t>6</w:t>
            </w:r>
            <w:r w:rsidR="007150AC" w:rsidRPr="00C463F7">
              <w:rPr>
                <w:webHidden/>
              </w:rPr>
              <w:fldChar w:fldCharType="end"/>
            </w:r>
          </w:hyperlink>
        </w:p>
        <w:p w14:paraId="7A5242B0" w14:textId="04B63E1D" w:rsidR="007150AC" w:rsidRPr="00C463F7" w:rsidRDefault="00190562">
          <w:pPr>
            <w:pStyle w:val="Inhopg1"/>
            <w:tabs>
              <w:tab w:val="right" w:leader="dot" w:pos="9016"/>
            </w:tabs>
            <w:rPr>
              <w:rFonts w:eastAsiaTheme="minorEastAsia"/>
            </w:rPr>
          </w:pPr>
          <w:hyperlink w:anchor="_Toc56065494" w:history="1">
            <w:r w:rsidR="007150AC" w:rsidRPr="00C463F7">
              <w:rPr>
                <w:rStyle w:val="Hyperlink"/>
              </w:rPr>
              <w:t>6. Op te leveren producten en kwaliteitseisen</w:t>
            </w:r>
            <w:r w:rsidR="007150AC" w:rsidRPr="00C463F7">
              <w:rPr>
                <w:webHidden/>
              </w:rPr>
              <w:tab/>
            </w:r>
            <w:r w:rsidR="007150AC" w:rsidRPr="00C463F7">
              <w:rPr>
                <w:webHidden/>
              </w:rPr>
              <w:fldChar w:fldCharType="begin"/>
            </w:r>
            <w:r w:rsidR="007150AC" w:rsidRPr="00C463F7">
              <w:rPr>
                <w:webHidden/>
              </w:rPr>
              <w:instrText xml:space="preserve"> PAGEREF _Toc56065494 \h </w:instrText>
            </w:r>
            <w:r w:rsidR="007150AC" w:rsidRPr="00C463F7">
              <w:rPr>
                <w:webHidden/>
              </w:rPr>
            </w:r>
            <w:r w:rsidR="007150AC" w:rsidRPr="00C463F7">
              <w:rPr>
                <w:webHidden/>
              </w:rPr>
              <w:fldChar w:fldCharType="separate"/>
            </w:r>
            <w:r w:rsidR="007150AC" w:rsidRPr="00C463F7">
              <w:rPr>
                <w:webHidden/>
              </w:rPr>
              <w:t>7</w:t>
            </w:r>
            <w:r w:rsidR="007150AC" w:rsidRPr="00C463F7">
              <w:rPr>
                <w:webHidden/>
              </w:rPr>
              <w:fldChar w:fldCharType="end"/>
            </w:r>
          </w:hyperlink>
        </w:p>
        <w:p w14:paraId="40D54409" w14:textId="6E5D5AF2" w:rsidR="007150AC" w:rsidRPr="00C463F7" w:rsidRDefault="00190562">
          <w:pPr>
            <w:pStyle w:val="Inhopg1"/>
            <w:tabs>
              <w:tab w:val="right" w:leader="dot" w:pos="9016"/>
            </w:tabs>
            <w:rPr>
              <w:rFonts w:eastAsiaTheme="minorEastAsia"/>
            </w:rPr>
          </w:pPr>
          <w:hyperlink w:anchor="_Toc56065495" w:history="1">
            <w:r w:rsidR="007150AC" w:rsidRPr="00C463F7">
              <w:rPr>
                <w:rStyle w:val="Hyperlink"/>
              </w:rPr>
              <w:t>7. Ontwikkelmethoden</w:t>
            </w:r>
            <w:r w:rsidR="007150AC" w:rsidRPr="00C463F7">
              <w:rPr>
                <w:webHidden/>
              </w:rPr>
              <w:tab/>
            </w:r>
            <w:r w:rsidR="007150AC" w:rsidRPr="00C463F7">
              <w:rPr>
                <w:webHidden/>
              </w:rPr>
              <w:fldChar w:fldCharType="begin"/>
            </w:r>
            <w:r w:rsidR="007150AC" w:rsidRPr="00C463F7">
              <w:rPr>
                <w:webHidden/>
              </w:rPr>
              <w:instrText xml:space="preserve"> PAGEREF _Toc56065495 \h </w:instrText>
            </w:r>
            <w:r w:rsidR="007150AC" w:rsidRPr="00C463F7">
              <w:rPr>
                <w:webHidden/>
              </w:rPr>
            </w:r>
            <w:r w:rsidR="007150AC" w:rsidRPr="00C463F7">
              <w:rPr>
                <w:webHidden/>
              </w:rPr>
              <w:fldChar w:fldCharType="separate"/>
            </w:r>
            <w:r w:rsidR="007150AC" w:rsidRPr="00C463F7">
              <w:rPr>
                <w:webHidden/>
              </w:rPr>
              <w:t>9</w:t>
            </w:r>
            <w:r w:rsidR="007150AC" w:rsidRPr="00C463F7">
              <w:rPr>
                <w:webHidden/>
              </w:rPr>
              <w:fldChar w:fldCharType="end"/>
            </w:r>
          </w:hyperlink>
        </w:p>
        <w:p w14:paraId="509FEEE7" w14:textId="3C2C993D" w:rsidR="007150AC" w:rsidRPr="00C463F7" w:rsidRDefault="00190562">
          <w:pPr>
            <w:pStyle w:val="Inhopg1"/>
            <w:tabs>
              <w:tab w:val="right" w:leader="dot" w:pos="9016"/>
            </w:tabs>
            <w:rPr>
              <w:rFonts w:eastAsiaTheme="minorEastAsia"/>
            </w:rPr>
          </w:pPr>
          <w:hyperlink w:anchor="_Toc56065496" w:history="1">
            <w:r w:rsidR="007150AC" w:rsidRPr="00C463F7">
              <w:rPr>
                <w:rStyle w:val="Hyperlink"/>
              </w:rPr>
              <w:t>8. Projectorganisatie en communicatie</w:t>
            </w:r>
            <w:r w:rsidR="007150AC" w:rsidRPr="00C463F7">
              <w:rPr>
                <w:webHidden/>
              </w:rPr>
              <w:tab/>
            </w:r>
            <w:r w:rsidR="007150AC" w:rsidRPr="00C463F7">
              <w:rPr>
                <w:webHidden/>
              </w:rPr>
              <w:fldChar w:fldCharType="begin"/>
            </w:r>
            <w:r w:rsidR="007150AC" w:rsidRPr="00C463F7">
              <w:rPr>
                <w:webHidden/>
              </w:rPr>
              <w:instrText xml:space="preserve"> PAGEREF _Toc56065496 \h </w:instrText>
            </w:r>
            <w:r w:rsidR="007150AC" w:rsidRPr="00C463F7">
              <w:rPr>
                <w:webHidden/>
              </w:rPr>
            </w:r>
            <w:r w:rsidR="007150AC" w:rsidRPr="00C463F7">
              <w:rPr>
                <w:webHidden/>
              </w:rPr>
              <w:fldChar w:fldCharType="separate"/>
            </w:r>
            <w:r w:rsidR="007150AC" w:rsidRPr="00C463F7">
              <w:rPr>
                <w:webHidden/>
              </w:rPr>
              <w:t>10</w:t>
            </w:r>
            <w:r w:rsidR="007150AC" w:rsidRPr="00C463F7">
              <w:rPr>
                <w:webHidden/>
              </w:rPr>
              <w:fldChar w:fldCharType="end"/>
            </w:r>
          </w:hyperlink>
        </w:p>
        <w:p w14:paraId="229CE165" w14:textId="24DC14E0" w:rsidR="007150AC" w:rsidRPr="00C463F7" w:rsidRDefault="00190562">
          <w:pPr>
            <w:pStyle w:val="Inhopg2"/>
            <w:tabs>
              <w:tab w:val="right" w:leader="dot" w:pos="9016"/>
            </w:tabs>
            <w:rPr>
              <w:rFonts w:eastAsiaTheme="minorEastAsia"/>
            </w:rPr>
          </w:pPr>
          <w:hyperlink w:anchor="_Toc56065497" w:history="1">
            <w:r w:rsidR="007150AC" w:rsidRPr="00C463F7">
              <w:rPr>
                <w:rStyle w:val="Hyperlink"/>
                <w:rFonts w:ascii="Calibri Light" w:eastAsia="Calibri Light" w:hAnsi="Calibri Light" w:cs="Calibri Light"/>
              </w:rPr>
              <w:t>Indeling werkdag</w:t>
            </w:r>
            <w:r w:rsidR="007150AC" w:rsidRPr="00C463F7">
              <w:rPr>
                <w:webHidden/>
              </w:rPr>
              <w:tab/>
            </w:r>
            <w:r w:rsidR="007150AC" w:rsidRPr="00C463F7">
              <w:rPr>
                <w:webHidden/>
              </w:rPr>
              <w:fldChar w:fldCharType="begin"/>
            </w:r>
            <w:r w:rsidR="007150AC" w:rsidRPr="00C463F7">
              <w:rPr>
                <w:webHidden/>
              </w:rPr>
              <w:instrText xml:space="preserve"> PAGEREF _Toc56065497 \h </w:instrText>
            </w:r>
            <w:r w:rsidR="007150AC" w:rsidRPr="00C463F7">
              <w:rPr>
                <w:webHidden/>
              </w:rPr>
            </w:r>
            <w:r w:rsidR="007150AC" w:rsidRPr="00C463F7">
              <w:rPr>
                <w:webHidden/>
              </w:rPr>
              <w:fldChar w:fldCharType="separate"/>
            </w:r>
            <w:r w:rsidR="007150AC" w:rsidRPr="00C463F7">
              <w:rPr>
                <w:webHidden/>
              </w:rPr>
              <w:t>10</w:t>
            </w:r>
            <w:r w:rsidR="007150AC" w:rsidRPr="00C463F7">
              <w:rPr>
                <w:webHidden/>
              </w:rPr>
              <w:fldChar w:fldCharType="end"/>
            </w:r>
          </w:hyperlink>
        </w:p>
        <w:p w14:paraId="777FB27C" w14:textId="5B86775D" w:rsidR="007150AC" w:rsidRPr="00C463F7" w:rsidRDefault="00190562">
          <w:pPr>
            <w:pStyle w:val="Inhopg2"/>
            <w:tabs>
              <w:tab w:val="right" w:leader="dot" w:pos="9016"/>
            </w:tabs>
            <w:rPr>
              <w:rFonts w:eastAsiaTheme="minorEastAsia"/>
            </w:rPr>
          </w:pPr>
          <w:hyperlink w:anchor="_Toc56065498" w:history="1">
            <w:r w:rsidR="007150AC" w:rsidRPr="00C463F7">
              <w:rPr>
                <w:rStyle w:val="Hyperlink"/>
                <w:rFonts w:ascii="Calibri Light" w:eastAsia="Calibri Light" w:hAnsi="Calibri Light" w:cs="Calibri Light"/>
              </w:rPr>
              <w:t>Aanwezigheid</w:t>
            </w:r>
            <w:r w:rsidR="007150AC" w:rsidRPr="00C463F7">
              <w:rPr>
                <w:webHidden/>
              </w:rPr>
              <w:tab/>
            </w:r>
            <w:r w:rsidR="007150AC" w:rsidRPr="00C463F7">
              <w:rPr>
                <w:webHidden/>
              </w:rPr>
              <w:fldChar w:fldCharType="begin"/>
            </w:r>
            <w:r w:rsidR="007150AC" w:rsidRPr="00C463F7">
              <w:rPr>
                <w:webHidden/>
              </w:rPr>
              <w:instrText xml:space="preserve"> PAGEREF _Toc56065498 \h </w:instrText>
            </w:r>
            <w:r w:rsidR="007150AC" w:rsidRPr="00C463F7">
              <w:rPr>
                <w:webHidden/>
              </w:rPr>
            </w:r>
            <w:r w:rsidR="007150AC" w:rsidRPr="00C463F7">
              <w:rPr>
                <w:webHidden/>
              </w:rPr>
              <w:fldChar w:fldCharType="separate"/>
            </w:r>
            <w:r w:rsidR="007150AC" w:rsidRPr="00C463F7">
              <w:rPr>
                <w:webHidden/>
              </w:rPr>
              <w:t>10</w:t>
            </w:r>
            <w:r w:rsidR="007150AC" w:rsidRPr="00C463F7">
              <w:rPr>
                <w:webHidden/>
              </w:rPr>
              <w:fldChar w:fldCharType="end"/>
            </w:r>
          </w:hyperlink>
        </w:p>
        <w:p w14:paraId="78EF343B" w14:textId="0287659E" w:rsidR="007150AC" w:rsidRPr="00C463F7" w:rsidRDefault="00190562">
          <w:pPr>
            <w:pStyle w:val="Inhopg2"/>
            <w:tabs>
              <w:tab w:val="right" w:leader="dot" w:pos="9016"/>
            </w:tabs>
            <w:rPr>
              <w:rFonts w:eastAsiaTheme="minorEastAsia"/>
            </w:rPr>
          </w:pPr>
          <w:hyperlink w:anchor="_Toc56065499" w:history="1">
            <w:r w:rsidR="007150AC" w:rsidRPr="00C463F7">
              <w:rPr>
                <w:rStyle w:val="Hyperlink"/>
              </w:rPr>
              <w:t>Taken</w:t>
            </w:r>
            <w:r w:rsidR="007150AC" w:rsidRPr="00C463F7">
              <w:rPr>
                <w:webHidden/>
              </w:rPr>
              <w:tab/>
            </w:r>
            <w:r w:rsidR="007150AC" w:rsidRPr="00C463F7">
              <w:rPr>
                <w:webHidden/>
              </w:rPr>
              <w:fldChar w:fldCharType="begin"/>
            </w:r>
            <w:r w:rsidR="007150AC" w:rsidRPr="00C463F7">
              <w:rPr>
                <w:webHidden/>
              </w:rPr>
              <w:instrText xml:space="preserve"> PAGEREF _Toc56065499 \h </w:instrText>
            </w:r>
            <w:r w:rsidR="007150AC" w:rsidRPr="00C463F7">
              <w:rPr>
                <w:webHidden/>
              </w:rPr>
            </w:r>
            <w:r w:rsidR="007150AC" w:rsidRPr="00C463F7">
              <w:rPr>
                <w:webHidden/>
              </w:rPr>
              <w:fldChar w:fldCharType="separate"/>
            </w:r>
            <w:r w:rsidR="007150AC" w:rsidRPr="00C463F7">
              <w:rPr>
                <w:webHidden/>
              </w:rPr>
              <w:t>11</w:t>
            </w:r>
            <w:r w:rsidR="007150AC" w:rsidRPr="00C463F7">
              <w:rPr>
                <w:webHidden/>
              </w:rPr>
              <w:fldChar w:fldCharType="end"/>
            </w:r>
          </w:hyperlink>
        </w:p>
        <w:p w14:paraId="0BB3BEF0" w14:textId="6CF0480D" w:rsidR="007150AC" w:rsidRPr="00C463F7" w:rsidRDefault="00190562">
          <w:pPr>
            <w:pStyle w:val="Inhopg2"/>
            <w:tabs>
              <w:tab w:val="right" w:leader="dot" w:pos="9016"/>
            </w:tabs>
            <w:rPr>
              <w:rFonts w:eastAsiaTheme="minorEastAsia"/>
            </w:rPr>
          </w:pPr>
          <w:hyperlink w:anchor="_Toc56065500" w:history="1">
            <w:r w:rsidR="007150AC" w:rsidRPr="00C463F7">
              <w:rPr>
                <w:rStyle w:val="Hyperlink"/>
                <w:rFonts w:ascii="Calibri Light" w:eastAsia="Calibri Light" w:hAnsi="Calibri Light" w:cs="Calibri Light"/>
              </w:rPr>
              <w:t>Communicatie</w:t>
            </w:r>
            <w:r w:rsidR="007150AC" w:rsidRPr="00C463F7">
              <w:rPr>
                <w:webHidden/>
              </w:rPr>
              <w:tab/>
            </w:r>
            <w:r w:rsidR="007150AC" w:rsidRPr="00C463F7">
              <w:rPr>
                <w:webHidden/>
              </w:rPr>
              <w:fldChar w:fldCharType="begin"/>
            </w:r>
            <w:r w:rsidR="007150AC" w:rsidRPr="00C463F7">
              <w:rPr>
                <w:webHidden/>
              </w:rPr>
              <w:instrText xml:space="preserve"> PAGEREF _Toc56065500 \h </w:instrText>
            </w:r>
            <w:r w:rsidR="007150AC" w:rsidRPr="00C463F7">
              <w:rPr>
                <w:webHidden/>
              </w:rPr>
            </w:r>
            <w:r w:rsidR="007150AC" w:rsidRPr="00C463F7">
              <w:rPr>
                <w:webHidden/>
              </w:rPr>
              <w:fldChar w:fldCharType="separate"/>
            </w:r>
            <w:r w:rsidR="007150AC" w:rsidRPr="00C463F7">
              <w:rPr>
                <w:webHidden/>
              </w:rPr>
              <w:t>11</w:t>
            </w:r>
            <w:r w:rsidR="007150AC" w:rsidRPr="00C463F7">
              <w:rPr>
                <w:webHidden/>
              </w:rPr>
              <w:fldChar w:fldCharType="end"/>
            </w:r>
          </w:hyperlink>
        </w:p>
        <w:p w14:paraId="09B0A846" w14:textId="28A85AD8" w:rsidR="007150AC" w:rsidRPr="00C463F7" w:rsidRDefault="00190562">
          <w:pPr>
            <w:pStyle w:val="Inhopg2"/>
            <w:tabs>
              <w:tab w:val="right" w:leader="dot" w:pos="9016"/>
            </w:tabs>
            <w:rPr>
              <w:rFonts w:eastAsiaTheme="minorEastAsia"/>
            </w:rPr>
          </w:pPr>
          <w:hyperlink w:anchor="_Toc56065501" w:history="1">
            <w:r w:rsidR="007150AC" w:rsidRPr="00C463F7">
              <w:rPr>
                <w:rStyle w:val="Hyperlink"/>
                <w:rFonts w:ascii="Calibri Light" w:eastAsia="Calibri Light" w:hAnsi="Calibri Light" w:cs="Calibri Light"/>
              </w:rPr>
              <w:t>GitHub</w:t>
            </w:r>
            <w:r w:rsidR="007150AC" w:rsidRPr="00C463F7">
              <w:rPr>
                <w:webHidden/>
              </w:rPr>
              <w:tab/>
            </w:r>
            <w:r w:rsidR="007150AC" w:rsidRPr="00C463F7">
              <w:rPr>
                <w:webHidden/>
              </w:rPr>
              <w:fldChar w:fldCharType="begin"/>
            </w:r>
            <w:r w:rsidR="007150AC" w:rsidRPr="00C463F7">
              <w:rPr>
                <w:webHidden/>
              </w:rPr>
              <w:instrText xml:space="preserve"> PAGEREF _Toc56065501 \h </w:instrText>
            </w:r>
            <w:r w:rsidR="007150AC" w:rsidRPr="00C463F7">
              <w:rPr>
                <w:webHidden/>
              </w:rPr>
            </w:r>
            <w:r w:rsidR="007150AC" w:rsidRPr="00C463F7">
              <w:rPr>
                <w:webHidden/>
              </w:rPr>
              <w:fldChar w:fldCharType="separate"/>
            </w:r>
            <w:r w:rsidR="007150AC" w:rsidRPr="00C463F7">
              <w:rPr>
                <w:webHidden/>
              </w:rPr>
              <w:t>12</w:t>
            </w:r>
            <w:r w:rsidR="007150AC" w:rsidRPr="00C463F7">
              <w:rPr>
                <w:webHidden/>
              </w:rPr>
              <w:fldChar w:fldCharType="end"/>
            </w:r>
          </w:hyperlink>
        </w:p>
        <w:p w14:paraId="593449EA" w14:textId="10E99EC6" w:rsidR="007150AC" w:rsidRPr="00C463F7" w:rsidRDefault="00190562">
          <w:pPr>
            <w:pStyle w:val="Inhopg2"/>
            <w:tabs>
              <w:tab w:val="right" w:leader="dot" w:pos="9016"/>
            </w:tabs>
            <w:rPr>
              <w:rFonts w:eastAsiaTheme="minorEastAsia"/>
            </w:rPr>
          </w:pPr>
          <w:hyperlink w:anchor="_Toc56065502" w:history="1">
            <w:r w:rsidR="007150AC" w:rsidRPr="00C463F7">
              <w:rPr>
                <w:rStyle w:val="Hyperlink"/>
                <w:rFonts w:ascii="Calibri Light" w:eastAsia="Calibri Light" w:hAnsi="Calibri Light" w:cs="Calibri Light"/>
              </w:rPr>
              <w:t>Definiton of Done</w:t>
            </w:r>
            <w:r w:rsidR="007150AC" w:rsidRPr="00C463F7">
              <w:rPr>
                <w:webHidden/>
              </w:rPr>
              <w:tab/>
            </w:r>
            <w:r w:rsidR="007150AC" w:rsidRPr="00C463F7">
              <w:rPr>
                <w:webHidden/>
              </w:rPr>
              <w:fldChar w:fldCharType="begin"/>
            </w:r>
            <w:r w:rsidR="007150AC" w:rsidRPr="00C463F7">
              <w:rPr>
                <w:webHidden/>
              </w:rPr>
              <w:instrText xml:space="preserve"> PAGEREF _Toc56065502 \h </w:instrText>
            </w:r>
            <w:r w:rsidR="007150AC" w:rsidRPr="00C463F7">
              <w:rPr>
                <w:webHidden/>
              </w:rPr>
            </w:r>
            <w:r w:rsidR="007150AC" w:rsidRPr="00C463F7">
              <w:rPr>
                <w:webHidden/>
              </w:rPr>
              <w:fldChar w:fldCharType="separate"/>
            </w:r>
            <w:r w:rsidR="007150AC" w:rsidRPr="00C463F7">
              <w:rPr>
                <w:webHidden/>
              </w:rPr>
              <w:t>12</w:t>
            </w:r>
            <w:r w:rsidR="007150AC" w:rsidRPr="00C463F7">
              <w:rPr>
                <w:webHidden/>
              </w:rPr>
              <w:fldChar w:fldCharType="end"/>
            </w:r>
          </w:hyperlink>
        </w:p>
        <w:p w14:paraId="46047099" w14:textId="709B6180" w:rsidR="007150AC" w:rsidRPr="00C463F7" w:rsidRDefault="00190562">
          <w:pPr>
            <w:pStyle w:val="Inhopg2"/>
            <w:tabs>
              <w:tab w:val="right" w:leader="dot" w:pos="9016"/>
            </w:tabs>
            <w:rPr>
              <w:rFonts w:eastAsiaTheme="minorEastAsia"/>
            </w:rPr>
          </w:pPr>
          <w:hyperlink w:anchor="_Toc56065503" w:history="1">
            <w:r w:rsidR="007150AC" w:rsidRPr="00C463F7">
              <w:rPr>
                <w:rStyle w:val="Hyperlink"/>
                <w:rFonts w:ascii="Calibri Light" w:eastAsia="Calibri Light" w:hAnsi="Calibri Light" w:cs="Calibri Light"/>
              </w:rPr>
              <w:t>Procesbeschrijving</w:t>
            </w:r>
            <w:r w:rsidR="007150AC" w:rsidRPr="00C463F7">
              <w:rPr>
                <w:webHidden/>
              </w:rPr>
              <w:tab/>
            </w:r>
            <w:r w:rsidR="007150AC" w:rsidRPr="00C463F7">
              <w:rPr>
                <w:webHidden/>
              </w:rPr>
              <w:fldChar w:fldCharType="begin"/>
            </w:r>
            <w:r w:rsidR="007150AC" w:rsidRPr="00C463F7">
              <w:rPr>
                <w:webHidden/>
              </w:rPr>
              <w:instrText xml:space="preserve"> PAGEREF _Toc56065503 \h </w:instrText>
            </w:r>
            <w:r w:rsidR="007150AC" w:rsidRPr="00C463F7">
              <w:rPr>
                <w:webHidden/>
              </w:rPr>
            </w:r>
            <w:r w:rsidR="007150AC" w:rsidRPr="00C463F7">
              <w:rPr>
                <w:webHidden/>
              </w:rPr>
              <w:fldChar w:fldCharType="separate"/>
            </w:r>
            <w:r w:rsidR="007150AC" w:rsidRPr="00C463F7">
              <w:rPr>
                <w:webHidden/>
              </w:rPr>
              <w:t>12</w:t>
            </w:r>
            <w:r w:rsidR="007150AC" w:rsidRPr="00C463F7">
              <w:rPr>
                <w:webHidden/>
              </w:rPr>
              <w:fldChar w:fldCharType="end"/>
            </w:r>
          </w:hyperlink>
        </w:p>
        <w:p w14:paraId="33606836" w14:textId="29D00AC1" w:rsidR="007150AC" w:rsidRPr="00C463F7" w:rsidRDefault="00190562">
          <w:pPr>
            <w:pStyle w:val="Inhopg1"/>
            <w:tabs>
              <w:tab w:val="right" w:leader="dot" w:pos="9016"/>
            </w:tabs>
            <w:rPr>
              <w:rFonts w:eastAsiaTheme="minorEastAsia"/>
            </w:rPr>
          </w:pPr>
          <w:hyperlink w:anchor="_Toc56065504" w:history="1">
            <w:r w:rsidR="007150AC" w:rsidRPr="00C463F7">
              <w:rPr>
                <w:rStyle w:val="Hyperlink"/>
              </w:rPr>
              <w:t>9. Projectplanning</w:t>
            </w:r>
            <w:r w:rsidR="007150AC" w:rsidRPr="00C463F7">
              <w:rPr>
                <w:webHidden/>
              </w:rPr>
              <w:tab/>
            </w:r>
            <w:r w:rsidR="007150AC" w:rsidRPr="00C463F7">
              <w:rPr>
                <w:webHidden/>
              </w:rPr>
              <w:fldChar w:fldCharType="begin"/>
            </w:r>
            <w:r w:rsidR="007150AC" w:rsidRPr="00C463F7">
              <w:rPr>
                <w:webHidden/>
              </w:rPr>
              <w:instrText xml:space="preserve"> PAGEREF _Toc56065504 \h </w:instrText>
            </w:r>
            <w:r w:rsidR="007150AC" w:rsidRPr="00C463F7">
              <w:rPr>
                <w:webHidden/>
              </w:rPr>
            </w:r>
            <w:r w:rsidR="007150AC" w:rsidRPr="00C463F7">
              <w:rPr>
                <w:webHidden/>
              </w:rPr>
              <w:fldChar w:fldCharType="separate"/>
            </w:r>
            <w:r w:rsidR="007150AC" w:rsidRPr="00C463F7">
              <w:rPr>
                <w:webHidden/>
              </w:rPr>
              <w:t>13</w:t>
            </w:r>
            <w:r w:rsidR="007150AC" w:rsidRPr="00C463F7">
              <w:rPr>
                <w:webHidden/>
              </w:rPr>
              <w:fldChar w:fldCharType="end"/>
            </w:r>
          </w:hyperlink>
        </w:p>
        <w:p w14:paraId="148AB62A" w14:textId="479D0725" w:rsidR="007150AC" w:rsidRPr="00C463F7" w:rsidRDefault="00190562">
          <w:pPr>
            <w:pStyle w:val="Inhopg1"/>
            <w:tabs>
              <w:tab w:val="right" w:leader="dot" w:pos="9016"/>
            </w:tabs>
            <w:rPr>
              <w:rFonts w:eastAsiaTheme="minorEastAsia"/>
            </w:rPr>
          </w:pPr>
          <w:hyperlink w:anchor="_Toc56065505" w:history="1">
            <w:r w:rsidR="007150AC" w:rsidRPr="00C463F7">
              <w:rPr>
                <w:rStyle w:val="Hyperlink"/>
              </w:rPr>
              <w:t>Bibliografie</w:t>
            </w:r>
            <w:r w:rsidR="007150AC" w:rsidRPr="00C463F7">
              <w:rPr>
                <w:webHidden/>
              </w:rPr>
              <w:tab/>
            </w:r>
            <w:r w:rsidR="007150AC" w:rsidRPr="00C463F7">
              <w:rPr>
                <w:webHidden/>
              </w:rPr>
              <w:fldChar w:fldCharType="begin"/>
            </w:r>
            <w:r w:rsidR="007150AC" w:rsidRPr="00C463F7">
              <w:rPr>
                <w:webHidden/>
              </w:rPr>
              <w:instrText xml:space="preserve"> PAGEREF _Toc56065505 \h </w:instrText>
            </w:r>
            <w:r w:rsidR="007150AC" w:rsidRPr="00C463F7">
              <w:rPr>
                <w:webHidden/>
              </w:rPr>
            </w:r>
            <w:r w:rsidR="007150AC" w:rsidRPr="00C463F7">
              <w:rPr>
                <w:webHidden/>
              </w:rPr>
              <w:fldChar w:fldCharType="separate"/>
            </w:r>
            <w:r w:rsidR="007150AC" w:rsidRPr="00C463F7">
              <w:rPr>
                <w:webHidden/>
              </w:rPr>
              <w:t>14</w:t>
            </w:r>
            <w:r w:rsidR="007150AC" w:rsidRPr="00C463F7">
              <w:rPr>
                <w:webHidden/>
              </w:rPr>
              <w:fldChar w:fldCharType="end"/>
            </w:r>
          </w:hyperlink>
        </w:p>
        <w:p w14:paraId="20993029" w14:textId="4020D320" w:rsidR="000730E9" w:rsidRPr="00C463F7" w:rsidRDefault="000730E9">
          <w:r w:rsidRPr="00C463F7">
            <w:rPr>
              <w:b/>
              <w:bCs/>
            </w:rPr>
            <w:fldChar w:fldCharType="end"/>
          </w:r>
        </w:p>
      </w:sdtContent>
    </w:sdt>
    <w:p w14:paraId="3F25B4A0" w14:textId="6EB5E914" w:rsidR="00D74AD7" w:rsidRPr="00C463F7" w:rsidRDefault="00D74AD7">
      <w:r w:rsidRPr="00C463F7">
        <w:br w:type="page"/>
      </w:r>
    </w:p>
    <w:p w14:paraId="2C0CCF20" w14:textId="04A073EF" w:rsidR="00C12430" w:rsidRPr="00C463F7" w:rsidRDefault="00CA27DC" w:rsidP="001B57A9">
      <w:pPr>
        <w:pStyle w:val="Kop1"/>
      </w:pPr>
      <w:bookmarkStart w:id="1" w:name="_Toc56065489"/>
      <w:r w:rsidRPr="00C463F7">
        <w:lastRenderedPageBreak/>
        <w:t xml:space="preserve">1. </w:t>
      </w:r>
      <w:r w:rsidR="00D74AD7" w:rsidRPr="00C463F7">
        <w:t>Inleiding</w:t>
      </w:r>
      <w:bookmarkEnd w:id="1"/>
    </w:p>
    <w:p w14:paraId="638B5818" w14:textId="034892F0" w:rsidR="00C04CD2" w:rsidRDefault="008415D1" w:rsidP="00076ADC">
      <w:r w:rsidRPr="00C463F7">
        <w:t xml:space="preserve">In dit document zit het plan van aanpak voor de opdracht </w:t>
      </w:r>
      <w:proofErr w:type="spellStart"/>
      <w:r w:rsidR="00DA7123" w:rsidRPr="00C463F7">
        <w:t>L</w:t>
      </w:r>
      <w:r w:rsidR="009F7392" w:rsidRPr="00C463F7">
        <w:t>ater</w:t>
      </w:r>
      <w:r w:rsidR="00DA7123" w:rsidRPr="00C463F7">
        <w:t>Lezer</w:t>
      </w:r>
      <w:proofErr w:type="spellEnd"/>
      <w:r w:rsidR="00C6418E" w:rsidRPr="00C463F7">
        <w:t>.</w:t>
      </w:r>
      <w:r w:rsidR="002266A7" w:rsidRPr="00C463F7">
        <w:t xml:space="preserve"> </w:t>
      </w:r>
      <w:proofErr w:type="spellStart"/>
      <w:r w:rsidR="002266A7" w:rsidRPr="00C463F7">
        <w:t>LaterLezer</w:t>
      </w:r>
      <w:proofErr w:type="spellEnd"/>
      <w:r w:rsidR="002266A7" w:rsidRPr="00C463F7">
        <w:t xml:space="preserve"> is een</w:t>
      </w:r>
      <w:r w:rsidR="0048509C" w:rsidRPr="00C463F7">
        <w:t xml:space="preserve"> </w:t>
      </w:r>
      <w:r w:rsidR="008D639F" w:rsidRPr="00C463F7">
        <w:t>reader-app die</w:t>
      </w:r>
      <w:r w:rsidR="006B1D2C" w:rsidRPr="00C463F7">
        <w:t xml:space="preserve"> artikelen </w:t>
      </w:r>
      <w:r w:rsidR="005B7190">
        <w:t xml:space="preserve">van </w:t>
      </w:r>
      <w:r w:rsidR="00913196">
        <w:t xml:space="preserve">externe websites </w:t>
      </w:r>
      <w:r w:rsidR="006B1D2C" w:rsidRPr="00C463F7">
        <w:t>kan bewaren</w:t>
      </w:r>
      <w:r w:rsidR="007369CF">
        <w:t xml:space="preserve"> en deze artikelen in een vriendelijke vorm </w:t>
      </w:r>
      <w:r w:rsidR="00B13856">
        <w:t>weer te geven</w:t>
      </w:r>
      <w:r w:rsidR="00035D45">
        <w:t xml:space="preserve">, dus </w:t>
      </w:r>
      <w:r w:rsidR="00B13856">
        <w:t>zonder</w:t>
      </w:r>
      <w:r w:rsidR="00035D45">
        <w:t xml:space="preserve"> </w:t>
      </w:r>
      <w:r w:rsidR="00B464CB">
        <w:t xml:space="preserve">advertenties en andere minder relevante </w:t>
      </w:r>
      <w:r w:rsidR="002E5B96">
        <w:t>elementen van de oorspronkelijke website, en ontworpen met eigen typografie</w:t>
      </w:r>
      <w:r w:rsidR="005A0FBC">
        <w:t xml:space="preserve">. </w:t>
      </w:r>
      <w:proofErr w:type="spellStart"/>
      <w:r w:rsidR="001D7AC1">
        <w:t>LaterLezer</w:t>
      </w:r>
      <w:proofErr w:type="spellEnd"/>
      <w:r w:rsidR="001D7AC1">
        <w:t xml:space="preserve"> zal bestaan uit een </w:t>
      </w:r>
      <w:r w:rsidR="00C04CD2">
        <w:t>browserextensie</w:t>
      </w:r>
      <w:r w:rsidR="00A62A59">
        <w:t xml:space="preserve"> en een mobiele </w:t>
      </w:r>
      <w:r w:rsidR="00931992">
        <w:t>webapplicatie</w:t>
      </w:r>
      <w:r w:rsidR="00A62A59">
        <w:t>.</w:t>
      </w:r>
      <w:r w:rsidR="00C04CD2">
        <w:t xml:space="preserve"> </w:t>
      </w:r>
    </w:p>
    <w:p w14:paraId="4B3C841A" w14:textId="5C3E97E3" w:rsidR="008E771C" w:rsidRPr="008E771C" w:rsidRDefault="005A212A" w:rsidP="00C670AC">
      <w:r w:rsidRPr="00C463F7">
        <w:t>D</w:t>
      </w:r>
      <w:r w:rsidR="12A106EF" w:rsidRPr="00C463F7">
        <w:t>it</w:t>
      </w:r>
      <w:r w:rsidRPr="00C463F7">
        <w:t xml:space="preserve"> plan van aanpak is voornamelijk bedoeld voor de </w:t>
      </w:r>
      <w:r w:rsidR="0036769A" w:rsidRPr="00C463F7">
        <w:t>Pro</w:t>
      </w:r>
      <w:r w:rsidR="00576C1D" w:rsidRPr="00C463F7">
        <w:t xml:space="preserve">duct </w:t>
      </w:r>
      <w:proofErr w:type="spellStart"/>
      <w:r w:rsidR="00576C1D" w:rsidRPr="00C463F7">
        <w:t>Owner</w:t>
      </w:r>
      <w:proofErr w:type="spellEnd"/>
      <w:r w:rsidR="00576C1D" w:rsidRPr="00C463F7">
        <w:t>,</w:t>
      </w:r>
      <w:r w:rsidR="00A45812" w:rsidRPr="00C463F7">
        <w:t xml:space="preserve"> Robert Holwerda</w:t>
      </w:r>
      <w:r w:rsidR="001728E1" w:rsidRPr="00C463F7">
        <w:t>,</w:t>
      </w:r>
      <w:r w:rsidR="00576C1D" w:rsidRPr="00C463F7">
        <w:t xml:space="preserve"> zodat hij </w:t>
      </w:r>
      <w:r w:rsidR="00C15B12" w:rsidRPr="00C463F7">
        <w:t>inzicht krijgt op het werkproces</w:t>
      </w:r>
      <w:r w:rsidR="00F9751A" w:rsidRPr="00C463F7">
        <w:t xml:space="preserve"> van de opdrachtnemers</w:t>
      </w:r>
      <w:r w:rsidRPr="00C463F7">
        <w:t xml:space="preserve">. </w:t>
      </w:r>
      <w:r w:rsidR="001A5E2D" w:rsidRPr="00C463F7">
        <w:t xml:space="preserve">Op basis </w:t>
      </w:r>
      <w:r w:rsidR="3890F5C9" w:rsidRPr="00C463F7">
        <w:t xml:space="preserve">van dit document </w:t>
      </w:r>
      <w:r w:rsidR="001A5E2D" w:rsidRPr="00C463F7">
        <w:t>kan hij zien of het project goed is begrepen door de opdrachtnemers.</w:t>
      </w:r>
      <w:r w:rsidR="008D4FEE" w:rsidRPr="00C463F7">
        <w:t xml:space="preserve"> </w:t>
      </w:r>
      <w:r w:rsidR="00395BAF">
        <w:t xml:space="preserve">Daarna kan de Product </w:t>
      </w:r>
      <w:proofErr w:type="spellStart"/>
      <w:r w:rsidR="00395BAF">
        <w:t>Owner</w:t>
      </w:r>
      <w:proofErr w:type="spellEnd"/>
      <w:r w:rsidR="00395BAF">
        <w:t xml:space="preserve"> het plan van aanpak </w:t>
      </w:r>
      <w:r w:rsidR="001C5775">
        <w:t>naar de stakeholders sturen</w:t>
      </w:r>
      <w:r w:rsidR="00A01663">
        <w:t xml:space="preserve"> als dit van toepassing is.</w:t>
      </w:r>
      <w:r w:rsidR="004C313C">
        <w:t xml:space="preserve"> In dit geval is de Product </w:t>
      </w:r>
      <w:proofErr w:type="spellStart"/>
      <w:r w:rsidR="004C313C">
        <w:t>Owner</w:t>
      </w:r>
      <w:proofErr w:type="spellEnd"/>
      <w:r w:rsidR="004C313C">
        <w:t xml:space="preserve"> ook de opdrachtgever.</w:t>
      </w:r>
      <w:r w:rsidR="00A01663">
        <w:t xml:space="preserve"> </w:t>
      </w:r>
      <w:r w:rsidR="29052484" w:rsidRPr="00C463F7">
        <w:t>Binnen</w:t>
      </w:r>
      <w:r w:rsidR="008D4FEE" w:rsidRPr="00C463F7">
        <w:t xml:space="preserve"> het team wordt het ook duidelijker wat er van elkaar verwacht wordt.</w:t>
      </w:r>
      <w:r w:rsidR="00C670AC">
        <w:br/>
      </w:r>
      <w:r w:rsidR="008E771C" w:rsidRPr="008E771C">
        <w:t>In het plan van aanpak komen de volgende hoofdstukken aan bod:</w:t>
      </w:r>
    </w:p>
    <w:p w14:paraId="0E8835F6" w14:textId="06504145" w:rsidR="001F744F" w:rsidRPr="00C670AC" w:rsidRDefault="0059096A" w:rsidP="00C670AC">
      <w:pPr>
        <w:pStyle w:val="Geenafstand"/>
        <w:numPr>
          <w:ilvl w:val="0"/>
          <w:numId w:val="19"/>
        </w:numPr>
        <w:rPr>
          <w:b/>
          <w:sz w:val="22"/>
          <w:szCs w:val="22"/>
          <w:lang w:val="nl-NL"/>
        </w:rPr>
      </w:pPr>
      <w:r w:rsidRPr="002D5A82">
        <w:rPr>
          <w:b/>
          <w:sz w:val="22"/>
          <w:szCs w:val="22"/>
          <w:lang w:val="nl-NL"/>
        </w:rPr>
        <w:t>Achtergrond van het project</w:t>
      </w:r>
      <w:r w:rsidR="00C670AC">
        <w:rPr>
          <w:b/>
          <w:bCs/>
          <w:sz w:val="22"/>
          <w:szCs w:val="22"/>
          <w:lang w:val="nl-NL"/>
        </w:rPr>
        <w:br/>
      </w:r>
      <w:r w:rsidR="001F744F">
        <w:rPr>
          <w:sz w:val="22"/>
          <w:szCs w:val="22"/>
          <w:lang w:val="nl-NL"/>
        </w:rPr>
        <w:t xml:space="preserve">In </w:t>
      </w:r>
      <w:r w:rsidR="00D524A3">
        <w:rPr>
          <w:sz w:val="22"/>
          <w:szCs w:val="22"/>
          <w:lang w:val="nl-NL"/>
        </w:rPr>
        <w:t xml:space="preserve">dit </w:t>
      </w:r>
      <w:r w:rsidR="001F744F">
        <w:rPr>
          <w:sz w:val="22"/>
          <w:szCs w:val="22"/>
          <w:lang w:val="nl-NL"/>
        </w:rPr>
        <w:t>h</w:t>
      </w:r>
      <w:r w:rsidR="001F744F" w:rsidRPr="00F91D23">
        <w:rPr>
          <w:sz w:val="22"/>
          <w:szCs w:val="22"/>
          <w:lang w:val="nl-NL"/>
        </w:rPr>
        <w:t xml:space="preserve">oofdstuk </w:t>
      </w:r>
      <w:r w:rsidR="00A626EB">
        <w:rPr>
          <w:sz w:val="22"/>
          <w:szCs w:val="22"/>
          <w:lang w:val="nl-NL"/>
        </w:rPr>
        <w:t>beschrijven wij</w:t>
      </w:r>
      <w:r w:rsidR="001F744F">
        <w:rPr>
          <w:sz w:val="22"/>
          <w:szCs w:val="22"/>
          <w:lang w:val="nl-NL"/>
        </w:rPr>
        <w:t xml:space="preserve"> </w:t>
      </w:r>
      <w:r w:rsidR="001F744F" w:rsidRPr="00F91D23">
        <w:rPr>
          <w:sz w:val="22"/>
          <w:szCs w:val="22"/>
          <w:lang w:val="nl-NL"/>
        </w:rPr>
        <w:t>de</w:t>
      </w:r>
      <w:r w:rsidR="001F744F">
        <w:rPr>
          <w:sz w:val="22"/>
          <w:szCs w:val="22"/>
          <w:lang w:val="nl-NL"/>
        </w:rPr>
        <w:t xml:space="preserve"> achtergrondinformatie van het project</w:t>
      </w:r>
      <w:r w:rsidR="00A626EB">
        <w:rPr>
          <w:sz w:val="22"/>
          <w:szCs w:val="22"/>
          <w:lang w:val="nl-NL"/>
        </w:rPr>
        <w:t>.</w:t>
      </w:r>
      <w:r w:rsidR="001F744F">
        <w:rPr>
          <w:sz w:val="22"/>
          <w:szCs w:val="22"/>
          <w:lang w:val="nl-NL"/>
        </w:rPr>
        <w:t xml:space="preserve"> </w:t>
      </w:r>
      <w:r w:rsidR="00A626EB">
        <w:rPr>
          <w:sz w:val="22"/>
          <w:szCs w:val="22"/>
          <w:lang w:val="nl-NL"/>
        </w:rPr>
        <w:t>H</w:t>
      </w:r>
      <w:r w:rsidR="001F744F">
        <w:rPr>
          <w:sz w:val="22"/>
          <w:szCs w:val="22"/>
          <w:lang w:val="nl-NL"/>
        </w:rPr>
        <w:t>ierin staat voornamelijk de</w:t>
      </w:r>
      <w:r w:rsidR="001F744F" w:rsidRPr="00F91D23">
        <w:rPr>
          <w:sz w:val="22"/>
          <w:szCs w:val="22"/>
          <w:lang w:val="nl-NL"/>
        </w:rPr>
        <w:t xml:space="preserve"> aanleiding van </w:t>
      </w:r>
      <w:r w:rsidR="001F744F">
        <w:rPr>
          <w:sz w:val="22"/>
          <w:szCs w:val="22"/>
          <w:lang w:val="nl-NL"/>
        </w:rPr>
        <w:t>het project</w:t>
      </w:r>
      <w:r w:rsidR="00233524">
        <w:rPr>
          <w:sz w:val="22"/>
          <w:szCs w:val="22"/>
          <w:lang w:val="nl-NL"/>
        </w:rPr>
        <w:t xml:space="preserve"> en waarom de opdrachtgever </w:t>
      </w:r>
      <w:r w:rsidR="00A54F29">
        <w:rPr>
          <w:sz w:val="22"/>
          <w:szCs w:val="22"/>
          <w:lang w:val="nl-NL"/>
        </w:rPr>
        <w:t xml:space="preserve">deze opdracht </w:t>
      </w:r>
      <w:r w:rsidR="00B4646F">
        <w:rPr>
          <w:sz w:val="22"/>
          <w:szCs w:val="22"/>
          <w:lang w:val="nl-NL"/>
        </w:rPr>
        <w:t xml:space="preserve">wil </w:t>
      </w:r>
      <w:r w:rsidR="00270A70">
        <w:rPr>
          <w:sz w:val="22"/>
          <w:szCs w:val="22"/>
          <w:lang w:val="nl-NL"/>
        </w:rPr>
        <w:t xml:space="preserve">laten </w:t>
      </w:r>
      <w:r w:rsidR="00292078">
        <w:rPr>
          <w:sz w:val="22"/>
          <w:szCs w:val="22"/>
          <w:lang w:val="nl-NL"/>
        </w:rPr>
        <w:t>uitvoeren</w:t>
      </w:r>
      <w:r w:rsidR="001F744F">
        <w:rPr>
          <w:sz w:val="22"/>
          <w:szCs w:val="22"/>
          <w:lang w:val="nl-NL"/>
        </w:rPr>
        <w:t xml:space="preserve">. Daarnaast worden alle betrokken personen en gebruikers </w:t>
      </w:r>
      <w:r w:rsidR="00B4646F">
        <w:rPr>
          <w:sz w:val="22"/>
          <w:szCs w:val="22"/>
          <w:lang w:val="nl-NL"/>
        </w:rPr>
        <w:t>in dit hoofdstuk</w:t>
      </w:r>
      <w:r w:rsidR="001F744F">
        <w:rPr>
          <w:sz w:val="22"/>
          <w:szCs w:val="22"/>
          <w:lang w:val="nl-NL"/>
        </w:rPr>
        <w:t xml:space="preserve"> benoemd.</w:t>
      </w:r>
    </w:p>
    <w:p w14:paraId="21A0D933" w14:textId="2F5B1AA4" w:rsidR="00D42401" w:rsidRPr="00C670AC" w:rsidRDefault="0059096A" w:rsidP="00C670AC">
      <w:pPr>
        <w:pStyle w:val="Geenafstand"/>
        <w:numPr>
          <w:ilvl w:val="0"/>
          <w:numId w:val="19"/>
        </w:numPr>
        <w:rPr>
          <w:b/>
          <w:sz w:val="22"/>
          <w:szCs w:val="22"/>
          <w:lang w:val="nl-NL"/>
        </w:rPr>
      </w:pPr>
      <w:r w:rsidRPr="002D5A82">
        <w:rPr>
          <w:b/>
          <w:sz w:val="22"/>
          <w:szCs w:val="22"/>
          <w:lang w:val="nl-NL"/>
        </w:rPr>
        <w:t>Doelstelling, opdracht en op te leveren resultaten voor het bedrijf</w:t>
      </w:r>
      <w:r w:rsidR="00C670AC">
        <w:rPr>
          <w:b/>
          <w:bCs/>
          <w:sz w:val="22"/>
          <w:szCs w:val="22"/>
          <w:lang w:val="nl-NL"/>
        </w:rPr>
        <w:br/>
      </w:r>
      <w:r w:rsidR="00D42401">
        <w:rPr>
          <w:sz w:val="22"/>
          <w:szCs w:val="22"/>
          <w:lang w:val="nl-NL"/>
        </w:rPr>
        <w:t xml:space="preserve">In dit hoofdstuk </w:t>
      </w:r>
      <w:r w:rsidR="00E225A2">
        <w:rPr>
          <w:sz w:val="22"/>
          <w:szCs w:val="22"/>
          <w:lang w:val="nl-NL"/>
        </w:rPr>
        <w:t>formuleren wij</w:t>
      </w:r>
      <w:r w:rsidR="00D42401">
        <w:rPr>
          <w:sz w:val="22"/>
          <w:szCs w:val="22"/>
          <w:lang w:val="nl-NL"/>
        </w:rPr>
        <w:t xml:space="preserve"> de doelstelling van het project en de beoogde resultaten </w:t>
      </w:r>
      <w:r w:rsidR="00E225A2">
        <w:rPr>
          <w:sz w:val="22"/>
          <w:szCs w:val="22"/>
          <w:lang w:val="nl-NL"/>
        </w:rPr>
        <w:t>daarvan</w:t>
      </w:r>
      <w:r w:rsidR="00D42401">
        <w:rPr>
          <w:sz w:val="22"/>
          <w:szCs w:val="22"/>
          <w:lang w:val="nl-NL"/>
        </w:rPr>
        <w:t>.</w:t>
      </w:r>
    </w:p>
    <w:p w14:paraId="636C4F13" w14:textId="372B0EA8" w:rsidR="00E24398" w:rsidRPr="00C670AC" w:rsidRDefault="0059096A" w:rsidP="00C670AC">
      <w:pPr>
        <w:pStyle w:val="Geenafstand"/>
        <w:numPr>
          <w:ilvl w:val="0"/>
          <w:numId w:val="19"/>
        </w:numPr>
        <w:rPr>
          <w:b/>
          <w:sz w:val="22"/>
          <w:szCs w:val="22"/>
        </w:rPr>
      </w:pPr>
      <w:r w:rsidRPr="008E771C">
        <w:rPr>
          <w:b/>
          <w:sz w:val="22"/>
          <w:szCs w:val="22"/>
          <w:lang w:val="nl-NL"/>
        </w:rPr>
        <w:t>Projectgrenzen</w:t>
      </w:r>
      <w:r w:rsidR="00C670AC" w:rsidRPr="00E225A2">
        <w:rPr>
          <w:b/>
          <w:bCs/>
          <w:sz w:val="22"/>
          <w:szCs w:val="22"/>
          <w:lang w:val="nl-NL"/>
        </w:rPr>
        <w:br/>
      </w:r>
      <w:r w:rsidR="00E24398">
        <w:rPr>
          <w:sz w:val="22"/>
          <w:szCs w:val="22"/>
          <w:lang w:val="nl-NL"/>
        </w:rPr>
        <w:t xml:space="preserve">In dit hoofdstuk </w:t>
      </w:r>
      <w:r w:rsidR="00E225A2">
        <w:rPr>
          <w:sz w:val="22"/>
          <w:szCs w:val="22"/>
          <w:lang w:val="nl-NL"/>
        </w:rPr>
        <w:t>beschrijven wij</w:t>
      </w:r>
      <w:r w:rsidR="00E24398">
        <w:rPr>
          <w:sz w:val="22"/>
          <w:szCs w:val="22"/>
          <w:lang w:val="nl-NL"/>
        </w:rPr>
        <w:t xml:space="preserve"> de projectgrenze</w:t>
      </w:r>
      <w:r w:rsidR="004552A6">
        <w:rPr>
          <w:sz w:val="22"/>
          <w:szCs w:val="22"/>
          <w:lang w:val="nl-NL"/>
        </w:rPr>
        <w:t>n</w:t>
      </w:r>
      <w:r w:rsidR="00E24398">
        <w:rPr>
          <w:sz w:val="22"/>
          <w:szCs w:val="22"/>
          <w:lang w:val="nl-NL"/>
        </w:rPr>
        <w:t xml:space="preserve">. </w:t>
      </w:r>
      <w:r w:rsidR="004552A6">
        <w:rPr>
          <w:sz w:val="22"/>
          <w:szCs w:val="22"/>
          <w:lang w:val="nl-NL"/>
        </w:rPr>
        <w:t>Daarmee geven wij aan</w:t>
      </w:r>
      <w:r w:rsidR="00E24398">
        <w:rPr>
          <w:sz w:val="22"/>
          <w:szCs w:val="22"/>
          <w:lang w:val="nl-NL"/>
        </w:rPr>
        <w:t xml:space="preserve"> wat er nog onder de opdracht van </w:t>
      </w:r>
      <w:proofErr w:type="spellStart"/>
      <w:r w:rsidR="00E24398">
        <w:rPr>
          <w:sz w:val="22"/>
          <w:szCs w:val="22"/>
          <w:lang w:val="nl-NL"/>
        </w:rPr>
        <w:t>LaterLezen</w:t>
      </w:r>
      <w:proofErr w:type="spellEnd"/>
      <w:r w:rsidR="00E24398">
        <w:rPr>
          <w:sz w:val="22"/>
          <w:szCs w:val="22"/>
          <w:lang w:val="nl-NL"/>
        </w:rPr>
        <w:t xml:space="preserve"> valt en wat er net buiten valt.</w:t>
      </w:r>
      <w:r w:rsidR="00471A4C">
        <w:rPr>
          <w:sz w:val="22"/>
          <w:szCs w:val="22"/>
          <w:lang w:val="nl-NL"/>
        </w:rPr>
        <w:t xml:space="preserve"> Hierdoor </w:t>
      </w:r>
      <w:r w:rsidR="005844E5">
        <w:rPr>
          <w:sz w:val="22"/>
          <w:szCs w:val="22"/>
          <w:lang w:val="nl-NL"/>
        </w:rPr>
        <w:t>bakenen wij het project af</w:t>
      </w:r>
      <w:r w:rsidR="00471A4C">
        <w:rPr>
          <w:sz w:val="22"/>
          <w:szCs w:val="22"/>
          <w:lang w:val="nl-NL"/>
        </w:rPr>
        <w:t xml:space="preserve">. </w:t>
      </w:r>
    </w:p>
    <w:p w14:paraId="39ACC72B" w14:textId="53B93665" w:rsidR="008F5437" w:rsidRPr="00174732" w:rsidRDefault="0059096A" w:rsidP="00C670AC">
      <w:pPr>
        <w:pStyle w:val="Geenafstand"/>
        <w:numPr>
          <w:ilvl w:val="0"/>
          <w:numId w:val="19"/>
        </w:numPr>
        <w:rPr>
          <w:b/>
          <w:sz w:val="22"/>
          <w:szCs w:val="22"/>
          <w:lang w:val="nl-NL"/>
        </w:rPr>
      </w:pPr>
      <w:r w:rsidRPr="008E771C">
        <w:rPr>
          <w:b/>
          <w:sz w:val="22"/>
          <w:szCs w:val="22"/>
          <w:lang w:val="nl-NL"/>
        </w:rPr>
        <w:t>Randvoorwaarden</w:t>
      </w:r>
      <w:r w:rsidR="00C670AC" w:rsidRPr="005844E5">
        <w:rPr>
          <w:b/>
          <w:bCs/>
          <w:sz w:val="22"/>
          <w:szCs w:val="22"/>
          <w:lang w:val="nl-NL"/>
        </w:rPr>
        <w:br/>
      </w:r>
      <w:r w:rsidR="008F5437" w:rsidRPr="008F5437">
        <w:rPr>
          <w:sz w:val="22"/>
          <w:szCs w:val="22"/>
          <w:lang w:val="nl-NL"/>
        </w:rPr>
        <w:t xml:space="preserve">In dit hoofdstuk </w:t>
      </w:r>
      <w:r w:rsidR="005844E5">
        <w:rPr>
          <w:sz w:val="22"/>
          <w:szCs w:val="22"/>
          <w:lang w:val="nl-NL"/>
        </w:rPr>
        <w:t>beschrijven wij</w:t>
      </w:r>
      <w:r w:rsidR="008F5437" w:rsidRPr="008F5437">
        <w:rPr>
          <w:sz w:val="22"/>
          <w:szCs w:val="22"/>
          <w:lang w:val="nl-NL"/>
        </w:rPr>
        <w:t xml:space="preserve"> de rand</w:t>
      </w:r>
      <w:r w:rsidR="008F5437">
        <w:rPr>
          <w:sz w:val="22"/>
          <w:szCs w:val="22"/>
          <w:lang w:val="nl-NL"/>
        </w:rPr>
        <w:t xml:space="preserve">voorwaarden van het project. Dit zijn alle voorwaarden </w:t>
      </w:r>
      <w:r w:rsidR="000C48C5">
        <w:rPr>
          <w:sz w:val="22"/>
          <w:szCs w:val="22"/>
          <w:lang w:val="nl-NL"/>
        </w:rPr>
        <w:t xml:space="preserve">die wij aan de opdrachtgever </w:t>
      </w:r>
      <w:r w:rsidR="008219B7">
        <w:rPr>
          <w:sz w:val="22"/>
          <w:szCs w:val="22"/>
          <w:lang w:val="nl-NL"/>
        </w:rPr>
        <w:t xml:space="preserve">stellen </w:t>
      </w:r>
      <w:r w:rsidR="008F5437">
        <w:rPr>
          <w:sz w:val="22"/>
          <w:szCs w:val="22"/>
          <w:lang w:val="nl-NL"/>
        </w:rPr>
        <w:t xml:space="preserve">om het project succesvol te laten slagen. </w:t>
      </w:r>
      <w:r w:rsidR="00154D2D">
        <w:rPr>
          <w:sz w:val="22"/>
          <w:szCs w:val="22"/>
          <w:lang w:val="nl-NL"/>
        </w:rPr>
        <w:t>D</w:t>
      </w:r>
      <w:r w:rsidR="00024BAE">
        <w:rPr>
          <w:sz w:val="22"/>
          <w:szCs w:val="22"/>
          <w:lang w:val="nl-NL"/>
        </w:rPr>
        <w:t xml:space="preserve">e voorwaarden die hierin beschreven zijn, </w:t>
      </w:r>
      <w:r w:rsidR="00174732">
        <w:rPr>
          <w:sz w:val="22"/>
          <w:szCs w:val="22"/>
          <w:lang w:val="nl-NL"/>
        </w:rPr>
        <w:t>regelen de externe persone</w:t>
      </w:r>
      <w:r w:rsidR="004C313C">
        <w:rPr>
          <w:sz w:val="22"/>
          <w:szCs w:val="22"/>
          <w:lang w:val="nl-NL"/>
        </w:rPr>
        <w:t xml:space="preserve">n, zoals de Product </w:t>
      </w:r>
      <w:proofErr w:type="spellStart"/>
      <w:r w:rsidR="004C313C">
        <w:rPr>
          <w:sz w:val="22"/>
          <w:szCs w:val="22"/>
          <w:lang w:val="nl-NL"/>
        </w:rPr>
        <w:t>Owner</w:t>
      </w:r>
      <w:proofErr w:type="spellEnd"/>
      <w:r w:rsidR="004C313C">
        <w:rPr>
          <w:sz w:val="22"/>
          <w:szCs w:val="22"/>
          <w:lang w:val="nl-NL"/>
        </w:rPr>
        <w:t>.</w:t>
      </w:r>
    </w:p>
    <w:p w14:paraId="24CDCDBA" w14:textId="2088507E" w:rsidR="00595DE6" w:rsidRPr="00C670AC" w:rsidRDefault="0059096A" w:rsidP="00C670AC">
      <w:pPr>
        <w:pStyle w:val="Geenafstand"/>
        <w:numPr>
          <w:ilvl w:val="0"/>
          <w:numId w:val="19"/>
        </w:numPr>
        <w:rPr>
          <w:b/>
          <w:sz w:val="22"/>
          <w:szCs w:val="22"/>
          <w:lang w:val="nl-NL"/>
        </w:rPr>
      </w:pPr>
      <w:r w:rsidRPr="0059096A">
        <w:rPr>
          <w:b/>
          <w:sz w:val="22"/>
          <w:szCs w:val="22"/>
          <w:lang w:val="nl-NL"/>
        </w:rPr>
        <w:t>Op te leveren producten en kwaliteitseisen</w:t>
      </w:r>
      <w:r w:rsidR="00C670AC">
        <w:rPr>
          <w:b/>
          <w:bCs/>
          <w:sz w:val="22"/>
          <w:szCs w:val="22"/>
          <w:lang w:val="nl-NL"/>
        </w:rPr>
        <w:br/>
      </w:r>
      <w:r w:rsidR="00571043">
        <w:rPr>
          <w:sz w:val="22"/>
          <w:szCs w:val="22"/>
          <w:lang w:val="nl-NL"/>
        </w:rPr>
        <w:t xml:space="preserve">In dit hoofdstuk </w:t>
      </w:r>
      <w:r w:rsidR="001B0BE2">
        <w:rPr>
          <w:sz w:val="22"/>
          <w:szCs w:val="22"/>
          <w:lang w:val="nl-NL"/>
        </w:rPr>
        <w:t>beschrijven wij</w:t>
      </w:r>
      <w:r w:rsidR="00571043">
        <w:rPr>
          <w:sz w:val="22"/>
          <w:szCs w:val="22"/>
          <w:lang w:val="nl-NL"/>
        </w:rPr>
        <w:t xml:space="preserve"> </w:t>
      </w:r>
      <w:r w:rsidR="00DE70CA">
        <w:rPr>
          <w:sz w:val="22"/>
          <w:szCs w:val="22"/>
          <w:lang w:val="nl-NL"/>
        </w:rPr>
        <w:t xml:space="preserve">alle </w:t>
      </w:r>
      <w:r w:rsidR="00050D15">
        <w:rPr>
          <w:sz w:val="22"/>
          <w:szCs w:val="22"/>
          <w:lang w:val="nl-NL"/>
        </w:rPr>
        <w:t xml:space="preserve">beoogde producten voor de opdrachtgever in detail </w:t>
      </w:r>
      <w:r w:rsidR="002213A1">
        <w:rPr>
          <w:sz w:val="22"/>
          <w:szCs w:val="22"/>
          <w:lang w:val="nl-NL"/>
        </w:rPr>
        <w:t>en in kleinere onderdelen</w:t>
      </w:r>
      <w:r w:rsidR="00050D15">
        <w:rPr>
          <w:sz w:val="22"/>
          <w:szCs w:val="22"/>
          <w:lang w:val="nl-NL"/>
        </w:rPr>
        <w:t xml:space="preserve">. </w:t>
      </w:r>
      <w:r w:rsidR="009875CE">
        <w:rPr>
          <w:sz w:val="22"/>
          <w:szCs w:val="22"/>
          <w:lang w:val="nl-NL"/>
        </w:rPr>
        <w:t xml:space="preserve">Daarbij </w:t>
      </w:r>
      <w:r w:rsidR="00D61461">
        <w:rPr>
          <w:sz w:val="22"/>
          <w:szCs w:val="22"/>
          <w:lang w:val="nl-NL"/>
        </w:rPr>
        <w:t>beschrijven we</w:t>
      </w:r>
      <w:r w:rsidR="009875CE">
        <w:rPr>
          <w:sz w:val="22"/>
          <w:szCs w:val="22"/>
          <w:lang w:val="nl-NL"/>
        </w:rPr>
        <w:t xml:space="preserve"> </w:t>
      </w:r>
      <w:r w:rsidR="00677161">
        <w:rPr>
          <w:sz w:val="22"/>
          <w:szCs w:val="22"/>
          <w:lang w:val="nl-NL"/>
        </w:rPr>
        <w:t>aan welke kwaliteiten</w:t>
      </w:r>
      <w:r w:rsidR="009875CE">
        <w:rPr>
          <w:sz w:val="22"/>
          <w:szCs w:val="22"/>
          <w:lang w:val="nl-NL"/>
        </w:rPr>
        <w:t xml:space="preserve"> het product </w:t>
      </w:r>
      <w:r w:rsidR="00C9189E">
        <w:rPr>
          <w:sz w:val="22"/>
          <w:szCs w:val="22"/>
          <w:lang w:val="nl-NL"/>
        </w:rPr>
        <w:t>en het proces aan moet voldoen.</w:t>
      </w:r>
      <w:r w:rsidR="00050D15">
        <w:rPr>
          <w:sz w:val="22"/>
          <w:szCs w:val="22"/>
          <w:lang w:val="nl-NL"/>
        </w:rPr>
        <w:t xml:space="preserve"> Dit hoofdstuk heeft samenhang met het hoofdstuk</w:t>
      </w:r>
      <w:r w:rsidR="0000083E">
        <w:rPr>
          <w:sz w:val="22"/>
          <w:szCs w:val="22"/>
          <w:lang w:val="nl-NL"/>
        </w:rPr>
        <w:t>: “Doelstelling,</w:t>
      </w:r>
      <w:r w:rsidR="004A5200">
        <w:rPr>
          <w:sz w:val="22"/>
          <w:szCs w:val="22"/>
          <w:lang w:val="nl-NL"/>
        </w:rPr>
        <w:t xml:space="preserve"> </w:t>
      </w:r>
      <w:r w:rsidR="0000083E">
        <w:rPr>
          <w:sz w:val="22"/>
          <w:szCs w:val="22"/>
          <w:lang w:val="nl-NL"/>
        </w:rPr>
        <w:t>opdracht en op te leveren resultaten voor het bedrijf”</w:t>
      </w:r>
      <w:r w:rsidR="0038590F">
        <w:rPr>
          <w:sz w:val="22"/>
          <w:szCs w:val="22"/>
          <w:lang w:val="nl-NL"/>
        </w:rPr>
        <w:t xml:space="preserve">. </w:t>
      </w:r>
    </w:p>
    <w:p w14:paraId="16030420" w14:textId="588D6520" w:rsidR="00E07F2C" w:rsidRPr="00BB14A8" w:rsidRDefault="0059096A" w:rsidP="00C670AC">
      <w:pPr>
        <w:pStyle w:val="Geenafstand"/>
        <w:numPr>
          <w:ilvl w:val="0"/>
          <w:numId w:val="19"/>
        </w:numPr>
        <w:rPr>
          <w:b/>
          <w:sz w:val="22"/>
          <w:szCs w:val="22"/>
          <w:lang w:val="nl-NL"/>
        </w:rPr>
      </w:pPr>
      <w:r w:rsidRPr="008E771C">
        <w:rPr>
          <w:b/>
          <w:sz w:val="22"/>
          <w:szCs w:val="22"/>
          <w:lang w:val="nl-NL"/>
        </w:rPr>
        <w:t>Ontwikkelmethoden</w:t>
      </w:r>
      <w:r w:rsidR="00C670AC" w:rsidRPr="00D61461">
        <w:rPr>
          <w:b/>
          <w:bCs/>
          <w:sz w:val="22"/>
          <w:szCs w:val="22"/>
          <w:lang w:val="nl-NL"/>
        </w:rPr>
        <w:br/>
      </w:r>
      <w:r w:rsidR="00364CD3" w:rsidRPr="00BA34A3">
        <w:rPr>
          <w:sz w:val="22"/>
          <w:szCs w:val="22"/>
          <w:lang w:val="nl-NL"/>
        </w:rPr>
        <w:t>In dit hoofdstuk</w:t>
      </w:r>
      <w:r w:rsidR="00BA34A3" w:rsidRPr="00BA34A3">
        <w:rPr>
          <w:sz w:val="22"/>
          <w:szCs w:val="22"/>
          <w:lang w:val="nl-NL"/>
        </w:rPr>
        <w:t xml:space="preserve"> </w:t>
      </w:r>
      <w:r w:rsidR="00D61461">
        <w:rPr>
          <w:sz w:val="22"/>
          <w:szCs w:val="22"/>
          <w:lang w:val="nl-NL"/>
        </w:rPr>
        <w:t xml:space="preserve">beschrijven wij </w:t>
      </w:r>
      <w:r w:rsidR="00BA34A3" w:rsidRPr="00BA34A3">
        <w:rPr>
          <w:sz w:val="22"/>
          <w:szCs w:val="22"/>
          <w:lang w:val="nl-NL"/>
        </w:rPr>
        <w:t>welke ontwikkel</w:t>
      </w:r>
      <w:r w:rsidR="00BA34A3">
        <w:rPr>
          <w:sz w:val="22"/>
          <w:szCs w:val="22"/>
          <w:lang w:val="nl-NL"/>
        </w:rPr>
        <w:t xml:space="preserve">methode </w:t>
      </w:r>
      <w:r w:rsidR="00D61461">
        <w:rPr>
          <w:sz w:val="22"/>
          <w:szCs w:val="22"/>
          <w:lang w:val="nl-NL"/>
        </w:rPr>
        <w:t>we gebruiken</w:t>
      </w:r>
      <w:r w:rsidR="00BA34A3">
        <w:rPr>
          <w:sz w:val="22"/>
          <w:szCs w:val="22"/>
          <w:lang w:val="nl-NL"/>
        </w:rPr>
        <w:t xml:space="preserve"> in het project van </w:t>
      </w:r>
      <w:proofErr w:type="spellStart"/>
      <w:r w:rsidR="00BA34A3">
        <w:rPr>
          <w:sz w:val="22"/>
          <w:szCs w:val="22"/>
          <w:lang w:val="nl-NL"/>
        </w:rPr>
        <w:t>LaterLezen</w:t>
      </w:r>
      <w:proofErr w:type="spellEnd"/>
      <w:r w:rsidR="00CE71DA">
        <w:rPr>
          <w:sz w:val="22"/>
          <w:szCs w:val="22"/>
          <w:lang w:val="nl-NL"/>
        </w:rPr>
        <w:t>. Hierbij</w:t>
      </w:r>
      <w:r w:rsidR="00BB14A8">
        <w:rPr>
          <w:sz w:val="22"/>
          <w:szCs w:val="22"/>
          <w:lang w:val="nl-NL"/>
        </w:rPr>
        <w:t xml:space="preserve"> beschrijven wij wat de ontwikkelmethode inhoudt en</w:t>
      </w:r>
      <w:r w:rsidR="00CE71DA">
        <w:rPr>
          <w:sz w:val="22"/>
          <w:szCs w:val="22"/>
          <w:lang w:val="nl-NL"/>
        </w:rPr>
        <w:t xml:space="preserve"> </w:t>
      </w:r>
      <w:r w:rsidR="007D1C6F">
        <w:rPr>
          <w:sz w:val="22"/>
          <w:szCs w:val="22"/>
          <w:lang w:val="nl-NL"/>
        </w:rPr>
        <w:t>onderbouwen wij</w:t>
      </w:r>
      <w:r w:rsidR="00CE71DA">
        <w:rPr>
          <w:sz w:val="22"/>
          <w:szCs w:val="22"/>
          <w:lang w:val="nl-NL"/>
        </w:rPr>
        <w:t xml:space="preserve"> waarom er gekozen is voor een specifieke ontwikkelmethode.</w:t>
      </w:r>
    </w:p>
    <w:p w14:paraId="6BAB12F0" w14:textId="4C2E2519" w:rsidR="00772518" w:rsidRPr="007D1C6F" w:rsidRDefault="0059096A" w:rsidP="00C670AC">
      <w:pPr>
        <w:pStyle w:val="Geenafstand"/>
        <w:numPr>
          <w:ilvl w:val="0"/>
          <w:numId w:val="19"/>
        </w:numPr>
        <w:rPr>
          <w:b/>
          <w:sz w:val="22"/>
          <w:szCs w:val="22"/>
          <w:lang w:val="nl-NL"/>
        </w:rPr>
      </w:pPr>
      <w:r w:rsidRPr="008E771C">
        <w:rPr>
          <w:b/>
          <w:sz w:val="22"/>
          <w:szCs w:val="22"/>
          <w:lang w:val="nl-NL"/>
        </w:rPr>
        <w:t>Projectorganisatie en communicatie</w:t>
      </w:r>
      <w:r w:rsidR="00C670AC" w:rsidRPr="00B73CD3">
        <w:rPr>
          <w:b/>
          <w:bCs/>
          <w:sz w:val="22"/>
          <w:szCs w:val="22"/>
          <w:lang w:val="nl-NL"/>
        </w:rPr>
        <w:br/>
      </w:r>
      <w:r w:rsidR="00772518" w:rsidRPr="00772518">
        <w:rPr>
          <w:sz w:val="22"/>
          <w:szCs w:val="22"/>
          <w:lang w:val="nl-NL"/>
        </w:rPr>
        <w:t xml:space="preserve">In dit hoofdstuk </w:t>
      </w:r>
      <w:r w:rsidR="007D1C6F">
        <w:rPr>
          <w:sz w:val="22"/>
          <w:szCs w:val="22"/>
          <w:lang w:val="nl-NL"/>
        </w:rPr>
        <w:t>beschrijven we</w:t>
      </w:r>
      <w:r w:rsidR="00772518">
        <w:rPr>
          <w:sz w:val="22"/>
          <w:szCs w:val="22"/>
          <w:lang w:val="nl-NL"/>
        </w:rPr>
        <w:t xml:space="preserve"> </w:t>
      </w:r>
      <w:r w:rsidR="007D2757">
        <w:rPr>
          <w:sz w:val="22"/>
          <w:szCs w:val="22"/>
          <w:lang w:val="nl-NL"/>
        </w:rPr>
        <w:t>welke afspraken er gemaakt zijn met het team en de opdrachtgever</w:t>
      </w:r>
      <w:r w:rsidR="000F772C">
        <w:rPr>
          <w:sz w:val="22"/>
          <w:szCs w:val="22"/>
          <w:lang w:val="nl-NL"/>
        </w:rPr>
        <w:t>.</w:t>
      </w:r>
      <w:r w:rsidR="008E0B40">
        <w:rPr>
          <w:sz w:val="22"/>
          <w:szCs w:val="22"/>
          <w:lang w:val="nl-NL"/>
        </w:rPr>
        <w:t xml:space="preserve"> Ook staan hier afspraken in die binnen het team zijn gemaakt. </w:t>
      </w:r>
    </w:p>
    <w:p w14:paraId="1E6E69E6" w14:textId="277735F6" w:rsidR="004B332E" w:rsidRPr="000D6CA5" w:rsidRDefault="0059096A" w:rsidP="00C670AC">
      <w:pPr>
        <w:pStyle w:val="Geenafstand"/>
        <w:numPr>
          <w:ilvl w:val="0"/>
          <w:numId w:val="19"/>
        </w:numPr>
        <w:rPr>
          <w:b/>
          <w:sz w:val="22"/>
          <w:szCs w:val="22"/>
          <w:lang w:val="nl-NL"/>
        </w:rPr>
      </w:pPr>
      <w:r w:rsidRPr="008E771C">
        <w:rPr>
          <w:b/>
          <w:sz w:val="22"/>
          <w:szCs w:val="22"/>
          <w:lang w:val="nl-NL"/>
        </w:rPr>
        <w:t>Planning</w:t>
      </w:r>
      <w:r w:rsidR="00C670AC" w:rsidRPr="00C670AC">
        <w:rPr>
          <w:b/>
          <w:bCs/>
          <w:sz w:val="22"/>
          <w:szCs w:val="22"/>
          <w:lang w:val="nl-NL"/>
        </w:rPr>
        <w:br/>
      </w:r>
      <w:r w:rsidR="0083104A" w:rsidRPr="00864194">
        <w:rPr>
          <w:sz w:val="22"/>
          <w:szCs w:val="22"/>
          <w:lang w:val="nl-NL"/>
        </w:rPr>
        <w:t xml:space="preserve">In dit hoofdstuk </w:t>
      </w:r>
      <w:r w:rsidR="000D6CA5">
        <w:rPr>
          <w:sz w:val="22"/>
          <w:szCs w:val="22"/>
          <w:lang w:val="nl-NL"/>
        </w:rPr>
        <w:t>beschrijven wij</w:t>
      </w:r>
      <w:r w:rsidR="00864194" w:rsidRPr="00864194">
        <w:rPr>
          <w:sz w:val="22"/>
          <w:szCs w:val="22"/>
          <w:lang w:val="nl-NL"/>
        </w:rPr>
        <w:t xml:space="preserve"> planning van het project</w:t>
      </w:r>
      <w:r w:rsidR="00864194">
        <w:rPr>
          <w:sz w:val="22"/>
          <w:szCs w:val="22"/>
          <w:lang w:val="nl-NL"/>
        </w:rPr>
        <w:t xml:space="preserve">. </w:t>
      </w:r>
      <w:r w:rsidR="00DF6D2D">
        <w:rPr>
          <w:sz w:val="22"/>
          <w:szCs w:val="22"/>
          <w:lang w:val="nl-NL"/>
        </w:rPr>
        <w:t xml:space="preserve">Hierin staan voornamelijk </w:t>
      </w:r>
      <w:r w:rsidR="000D6CA5">
        <w:rPr>
          <w:sz w:val="22"/>
          <w:szCs w:val="22"/>
          <w:lang w:val="nl-NL"/>
        </w:rPr>
        <w:t>t</w:t>
      </w:r>
      <w:r w:rsidR="00DF6D2D">
        <w:rPr>
          <w:sz w:val="22"/>
          <w:szCs w:val="22"/>
          <w:lang w:val="nl-NL"/>
        </w:rPr>
        <w:t xml:space="preserve">erugkerende </w:t>
      </w:r>
      <w:r w:rsidR="00645BAC">
        <w:rPr>
          <w:sz w:val="22"/>
          <w:szCs w:val="22"/>
          <w:lang w:val="nl-NL"/>
        </w:rPr>
        <w:t>(scrum)</w:t>
      </w:r>
      <w:r w:rsidR="00DF6D2D">
        <w:rPr>
          <w:sz w:val="22"/>
          <w:szCs w:val="22"/>
          <w:lang w:val="nl-NL"/>
        </w:rPr>
        <w:t xml:space="preserve"> afspraken met de product </w:t>
      </w:r>
      <w:proofErr w:type="spellStart"/>
      <w:r w:rsidR="00DF6D2D">
        <w:rPr>
          <w:sz w:val="22"/>
          <w:szCs w:val="22"/>
          <w:lang w:val="nl-NL"/>
        </w:rPr>
        <w:t>owner</w:t>
      </w:r>
      <w:proofErr w:type="spellEnd"/>
      <w:r w:rsidR="00645BAC">
        <w:rPr>
          <w:sz w:val="22"/>
          <w:szCs w:val="22"/>
          <w:lang w:val="nl-NL"/>
        </w:rPr>
        <w:t xml:space="preserve"> en</w:t>
      </w:r>
      <w:r w:rsidR="005833CD">
        <w:rPr>
          <w:sz w:val="22"/>
          <w:szCs w:val="22"/>
          <w:lang w:val="nl-NL"/>
        </w:rPr>
        <w:t xml:space="preserve"> scrum coach</w:t>
      </w:r>
    </w:p>
    <w:p w14:paraId="4AEDEA68" w14:textId="741A1281" w:rsidR="00D07485" w:rsidRPr="00D87584" w:rsidRDefault="0059096A" w:rsidP="009D15C9">
      <w:pPr>
        <w:pStyle w:val="Geenafstand"/>
        <w:numPr>
          <w:ilvl w:val="0"/>
          <w:numId w:val="19"/>
        </w:numPr>
        <w:rPr>
          <w:b/>
          <w:sz w:val="22"/>
          <w:szCs w:val="22"/>
          <w:lang w:val="nl-NL"/>
        </w:rPr>
      </w:pPr>
      <w:r w:rsidRPr="009D15C9">
        <w:rPr>
          <w:b/>
          <w:sz w:val="22"/>
          <w:szCs w:val="22"/>
          <w:lang w:val="nl-NL"/>
        </w:rPr>
        <w:t>Risico’s</w:t>
      </w:r>
      <w:r w:rsidR="009D15C9" w:rsidRPr="009D15C9">
        <w:rPr>
          <w:b/>
          <w:bCs/>
          <w:sz w:val="22"/>
          <w:szCs w:val="22"/>
          <w:lang w:val="nl-NL"/>
        </w:rPr>
        <w:br/>
      </w:r>
      <w:r w:rsidR="0043659A">
        <w:rPr>
          <w:sz w:val="22"/>
          <w:szCs w:val="22"/>
          <w:lang w:val="nl-NL"/>
        </w:rPr>
        <w:t xml:space="preserve">In dit hoofdstuk </w:t>
      </w:r>
      <w:r w:rsidR="000D6CA5">
        <w:rPr>
          <w:sz w:val="22"/>
          <w:szCs w:val="22"/>
          <w:lang w:val="nl-NL"/>
        </w:rPr>
        <w:t xml:space="preserve">beschrijven wij </w:t>
      </w:r>
      <w:r w:rsidR="00E201D3">
        <w:rPr>
          <w:sz w:val="22"/>
          <w:szCs w:val="22"/>
          <w:lang w:val="nl-NL"/>
        </w:rPr>
        <w:t xml:space="preserve">risico’s </w:t>
      </w:r>
      <w:r w:rsidR="002312C6">
        <w:rPr>
          <w:sz w:val="22"/>
          <w:szCs w:val="22"/>
          <w:lang w:val="nl-NL"/>
        </w:rPr>
        <w:t>die buiten onze macht op kunnen treden</w:t>
      </w:r>
      <w:r w:rsidR="00E201D3">
        <w:rPr>
          <w:sz w:val="22"/>
          <w:szCs w:val="22"/>
          <w:lang w:val="nl-NL"/>
        </w:rPr>
        <w:t xml:space="preserve"> in het project</w:t>
      </w:r>
      <w:r w:rsidR="002312C6">
        <w:rPr>
          <w:sz w:val="22"/>
          <w:szCs w:val="22"/>
          <w:lang w:val="nl-NL"/>
        </w:rPr>
        <w:t xml:space="preserve">. Deze risico’s zijn </w:t>
      </w:r>
      <w:r w:rsidR="0048378E">
        <w:rPr>
          <w:sz w:val="22"/>
          <w:szCs w:val="22"/>
          <w:lang w:val="nl-NL"/>
        </w:rPr>
        <w:t xml:space="preserve">niet af te vangen </w:t>
      </w:r>
      <w:r w:rsidR="002312C6">
        <w:rPr>
          <w:sz w:val="22"/>
          <w:szCs w:val="22"/>
          <w:lang w:val="nl-NL"/>
        </w:rPr>
        <w:t xml:space="preserve">in de planning of de </w:t>
      </w:r>
      <w:r w:rsidR="000446E9">
        <w:rPr>
          <w:sz w:val="22"/>
          <w:szCs w:val="22"/>
          <w:lang w:val="nl-NL"/>
        </w:rPr>
        <w:t>randvoorwaarden.</w:t>
      </w:r>
    </w:p>
    <w:p w14:paraId="4DC7594B" w14:textId="40B9A5A1" w:rsidR="001335E5" w:rsidRPr="00C463F7" w:rsidRDefault="00CA27DC" w:rsidP="00D80AB9">
      <w:pPr>
        <w:pStyle w:val="Kop1"/>
      </w:pPr>
      <w:bookmarkStart w:id="2" w:name="_Toc56065490"/>
      <w:r w:rsidRPr="00C463F7">
        <w:lastRenderedPageBreak/>
        <w:t xml:space="preserve">2. </w:t>
      </w:r>
      <w:r w:rsidR="001335E5" w:rsidRPr="00C463F7">
        <w:t>Achtergrond van het project</w:t>
      </w:r>
      <w:bookmarkEnd w:id="2"/>
      <w:r w:rsidR="00C040CF" w:rsidRPr="00C463F7">
        <w:t xml:space="preserve"> </w:t>
      </w:r>
    </w:p>
    <w:p w14:paraId="48928E0A" w14:textId="7DEE4FB0" w:rsidR="00D80AB9" w:rsidRPr="00C463F7" w:rsidRDefault="00C040CF" w:rsidP="001335E5">
      <w:r w:rsidRPr="00C463F7">
        <w:t xml:space="preserve">Er zijn al een aantal reader-apps beschikbaar, zoals Instapaper, Pocket, Raindrop.io etc. Deze reader-apps missen een aantal handige functionaliteiten die het nóg makkelijker zouden maken voor zijn gebruikers. </w:t>
      </w:r>
      <w:r w:rsidRPr="00E72D27">
        <w:t xml:space="preserve">Als </w:t>
      </w:r>
      <w:r w:rsidR="00AF2378" w:rsidRPr="00E72D27">
        <w:t xml:space="preserve">een </w:t>
      </w:r>
      <w:r w:rsidR="000B5761" w:rsidRPr="00E72D27">
        <w:t>onderzoeker</w:t>
      </w:r>
      <w:r w:rsidRPr="00E72D27">
        <w:t xml:space="preserve"> over een bepaald onderwerp veel artikelen aan het lezen is voor zijn/haar onderzoek, wil</w:t>
      </w:r>
      <w:r w:rsidR="00AF2378" w:rsidRPr="00E72D27">
        <w:t xml:space="preserve">t diegene </w:t>
      </w:r>
      <w:r w:rsidRPr="00E72D27">
        <w:t xml:space="preserve">op een snelle en makkelijke manier de goeie artikelen </w:t>
      </w:r>
      <w:r w:rsidR="000937B9" w:rsidRPr="00E72D27">
        <w:t xml:space="preserve">opslaan om deze later eenvoudig opnieuw te kunnen raadplegen. </w:t>
      </w:r>
    </w:p>
    <w:p w14:paraId="2B482480" w14:textId="2FEDE5F6" w:rsidR="0000648C" w:rsidRDefault="001B6B44" w:rsidP="001335E5">
      <w:r w:rsidRPr="008C4404">
        <w:t xml:space="preserve">De Product </w:t>
      </w:r>
      <w:proofErr w:type="spellStart"/>
      <w:r w:rsidRPr="008C4404">
        <w:t>Owner</w:t>
      </w:r>
      <w:proofErr w:type="spellEnd"/>
      <w:r w:rsidRPr="008C4404">
        <w:t xml:space="preserve"> </w:t>
      </w:r>
      <w:r w:rsidR="008538CF">
        <w:t>is ee</w:t>
      </w:r>
      <w:r w:rsidR="004F4007">
        <w:t>n onderzoeker</w:t>
      </w:r>
      <w:r w:rsidR="0025388A">
        <w:t xml:space="preserve">. Hij </w:t>
      </w:r>
      <w:r w:rsidR="0024770F">
        <w:t xml:space="preserve">zoekt een </w:t>
      </w:r>
      <w:r w:rsidR="00FC2BAC">
        <w:t>reader-</w:t>
      </w:r>
      <w:r w:rsidR="00D2743C">
        <w:t>app</w:t>
      </w:r>
      <w:r w:rsidR="006477B5">
        <w:t xml:space="preserve"> die wetenschappelijke artikelen voor hem bewaart</w:t>
      </w:r>
      <w:r w:rsidR="00FC2BAC">
        <w:t xml:space="preserve"> zodat hij deze artikelen later terug kan lezen</w:t>
      </w:r>
      <w:r w:rsidR="006477B5">
        <w:t>.</w:t>
      </w:r>
      <w:r w:rsidR="006B1D1C">
        <w:t xml:space="preserve"> Hij heeft aangegeven dat de huidige </w:t>
      </w:r>
      <w:r w:rsidR="00FC2BAC">
        <w:t xml:space="preserve">reader-apps </w:t>
      </w:r>
      <w:r w:rsidR="00D2743C">
        <w:t>niet aan zijn</w:t>
      </w:r>
      <w:r w:rsidR="00432C22">
        <w:t xml:space="preserve"> wensen voldoen</w:t>
      </w:r>
      <w:r w:rsidR="006E3AB5">
        <w:t xml:space="preserve"> omdat deze apps een aantal </w:t>
      </w:r>
      <w:r w:rsidR="00583E41">
        <w:t>functionaliteiten</w:t>
      </w:r>
      <w:r w:rsidR="008C4404">
        <w:t xml:space="preserve"> </w:t>
      </w:r>
      <w:r w:rsidR="006E3AB5">
        <w:t xml:space="preserve">missen. </w:t>
      </w:r>
      <w:r w:rsidR="0023793D">
        <w:t>Er zi</w:t>
      </w:r>
      <w:r w:rsidR="00B76431">
        <w:t xml:space="preserve">jn genoeg missende functies waarvan hij denkt </w:t>
      </w:r>
      <w:r w:rsidR="004E18D0">
        <w:t xml:space="preserve">dat het waard is om een nieuwe reader-app in elkaar te laten zetten. Daarom is hij naar ons toegekomen met deze opdracht. </w:t>
      </w:r>
      <w:r w:rsidR="005C7167">
        <w:t xml:space="preserve"> </w:t>
      </w:r>
      <w:r w:rsidR="00402907">
        <w:t>Deze reader-a</w:t>
      </w:r>
      <w:r w:rsidR="00EF1E43">
        <w:t>pp is bedoeld om onderzoekers te ondersteunen</w:t>
      </w:r>
      <w:r w:rsidR="000F73A3">
        <w:t xml:space="preserve"> met het opslaan en weergeven van wetenschappelijke artikelen</w:t>
      </w:r>
      <w:r w:rsidR="006B364B">
        <w:t>.</w:t>
      </w:r>
    </w:p>
    <w:p w14:paraId="0830DC7E" w14:textId="79BDDB89" w:rsidR="00CA3206" w:rsidRPr="008C4404" w:rsidRDefault="00E9279B" w:rsidP="001335E5">
      <w:r>
        <w:t>De reader-app h</w:t>
      </w:r>
      <w:r w:rsidR="00427C32">
        <w:t>eeft niet de hoogste urgentie</w:t>
      </w:r>
      <w:r w:rsidR="000F456C">
        <w:t>, het is niet dat</w:t>
      </w:r>
      <w:r w:rsidR="00873D85">
        <w:t xml:space="preserve"> </w:t>
      </w:r>
      <w:r w:rsidR="00600FFA">
        <w:t xml:space="preserve">de Product </w:t>
      </w:r>
      <w:proofErr w:type="spellStart"/>
      <w:r w:rsidR="00600FFA">
        <w:t>Owner</w:t>
      </w:r>
      <w:proofErr w:type="spellEnd"/>
      <w:r w:rsidR="00600FFA">
        <w:t xml:space="preserve"> niet zijn onderzoeken</w:t>
      </w:r>
      <w:r w:rsidR="000B2826">
        <w:t xml:space="preserve"> kan doen</w:t>
      </w:r>
      <w:r w:rsidR="00996594">
        <w:t xml:space="preserve"> en geen wetenschappelijke artikelen kan </w:t>
      </w:r>
      <w:r w:rsidR="00CC4DD9">
        <w:t>op</w:t>
      </w:r>
      <w:r w:rsidR="00996594">
        <w:t>slaan als</w:t>
      </w:r>
      <w:r w:rsidR="000B2826">
        <w:t xml:space="preserve"> hij de</w:t>
      </w:r>
      <w:r w:rsidR="00657039">
        <w:t xml:space="preserve"> </w:t>
      </w:r>
      <w:proofErr w:type="spellStart"/>
      <w:r w:rsidR="00657039">
        <w:t>Laterlezer</w:t>
      </w:r>
      <w:proofErr w:type="spellEnd"/>
      <w:r w:rsidR="000B2826">
        <w:t xml:space="preserve"> reader-app niet heeft</w:t>
      </w:r>
      <w:r w:rsidR="004A629F">
        <w:t>. Het nadeel is wel dat hij we</w:t>
      </w:r>
      <w:r w:rsidR="00E155B4">
        <w:t>tenschappelijke artikelen zou missen</w:t>
      </w:r>
      <w:r w:rsidR="007F3D40">
        <w:t xml:space="preserve"> </w:t>
      </w:r>
      <w:r w:rsidR="00553EF1">
        <w:t xml:space="preserve">met </w:t>
      </w:r>
      <w:r w:rsidR="009F2420">
        <w:t>de extra</w:t>
      </w:r>
      <w:r w:rsidR="00A34592">
        <w:t xml:space="preserve"> handige</w:t>
      </w:r>
      <w:r w:rsidR="009F2420">
        <w:t xml:space="preserve"> functies</w:t>
      </w:r>
      <w:r w:rsidR="00A34592">
        <w:t xml:space="preserve"> die niet in huidige reader-apps bestaan.</w:t>
      </w:r>
    </w:p>
    <w:p w14:paraId="4FB7F7B3" w14:textId="77777777" w:rsidR="0000648C" w:rsidRPr="008C4404" w:rsidRDefault="0000648C" w:rsidP="001335E5"/>
    <w:p w14:paraId="118BF78D" w14:textId="77777777" w:rsidR="0000648C" w:rsidRPr="008C4404" w:rsidRDefault="0000648C" w:rsidP="001335E5"/>
    <w:p w14:paraId="62D5E46E" w14:textId="77777777" w:rsidR="0000648C" w:rsidRPr="008C4404" w:rsidRDefault="0000648C" w:rsidP="001335E5"/>
    <w:p w14:paraId="6E9B904E" w14:textId="77777777" w:rsidR="0000648C" w:rsidRPr="008C4404" w:rsidRDefault="0000648C" w:rsidP="001335E5"/>
    <w:p w14:paraId="0C4C2396" w14:textId="4965CB4C" w:rsidR="00292B69" w:rsidRPr="00C463F7" w:rsidRDefault="00292B69" w:rsidP="001335E5"/>
    <w:p w14:paraId="50A90C2F" w14:textId="77777777" w:rsidR="00C040CF" w:rsidRPr="00C463F7" w:rsidRDefault="00C040CF" w:rsidP="001335E5"/>
    <w:p w14:paraId="13EE98BD" w14:textId="77777777" w:rsidR="00B70359" w:rsidRPr="00C463F7" w:rsidRDefault="00B70359" w:rsidP="001335E5"/>
    <w:p w14:paraId="6B028CD6" w14:textId="77777777" w:rsidR="00C30F54" w:rsidRPr="00C463F7" w:rsidRDefault="00C30F54">
      <w:r w:rsidRPr="00C463F7">
        <w:br w:type="page"/>
      </w:r>
    </w:p>
    <w:p w14:paraId="2EFA3D3B" w14:textId="77777777" w:rsidR="00B15C1B" w:rsidRPr="00B15C1B" w:rsidRDefault="00E746DD" w:rsidP="00F639C5">
      <w:pPr>
        <w:pStyle w:val="Kop1"/>
      </w:pPr>
      <w:bookmarkStart w:id="3" w:name="_Toc56065491"/>
      <w:r w:rsidRPr="00C463F7">
        <w:lastRenderedPageBreak/>
        <w:t>3. Doelstelling</w:t>
      </w:r>
      <w:r w:rsidR="005048F9" w:rsidRPr="00C463F7">
        <w:t>, opdracht en op te leveren resultaten voor het bedrijf en school</w:t>
      </w:r>
      <w:bookmarkEnd w:id="3"/>
    </w:p>
    <w:p w14:paraId="36482DAB" w14:textId="15743544" w:rsidR="00B15C1B" w:rsidRPr="00B15C1B" w:rsidRDefault="009156A5" w:rsidP="00B15C1B">
      <w:r>
        <w:t>Het probleem dat de opdrachtgever heeft is</w:t>
      </w:r>
      <w:r w:rsidR="00EA4231">
        <w:t xml:space="preserve"> dat </w:t>
      </w:r>
      <w:r w:rsidR="008A7B7C">
        <w:t xml:space="preserve">er </w:t>
      </w:r>
      <w:r w:rsidR="00996D1A">
        <w:t>reader-apps zijn die</w:t>
      </w:r>
      <w:r w:rsidR="00C97D6D">
        <w:t xml:space="preserve"> nog</w:t>
      </w:r>
      <w:r w:rsidR="00996D1A">
        <w:t xml:space="preserve"> </w:t>
      </w:r>
      <w:r w:rsidR="00A51C2D">
        <w:t>geen</w:t>
      </w:r>
      <w:r w:rsidR="00996D1A">
        <w:t xml:space="preserve"> </w:t>
      </w:r>
      <w:r w:rsidR="006F305D">
        <w:t>functionaliteit</w:t>
      </w:r>
      <w:r w:rsidR="00C97D6D">
        <w:t>en</w:t>
      </w:r>
      <w:r w:rsidR="006F305D">
        <w:t xml:space="preserve"> bevatten die </w:t>
      </w:r>
      <w:r w:rsidR="00B27E5E">
        <w:t xml:space="preserve">gericht zijn op onderzoekers. </w:t>
      </w:r>
      <w:r w:rsidR="008D1A20">
        <w:t>Zo bevatten bestaande reader-apps</w:t>
      </w:r>
      <w:r w:rsidR="008616D1">
        <w:t xml:space="preserve"> bijvoorbeeld</w:t>
      </w:r>
      <w:r w:rsidR="008D1A20">
        <w:t xml:space="preserve"> </w:t>
      </w:r>
      <w:r w:rsidR="00407078">
        <w:t xml:space="preserve">geen </w:t>
      </w:r>
      <w:r w:rsidR="006C6363">
        <w:t xml:space="preserve">functionaliteit om </w:t>
      </w:r>
      <w:r w:rsidR="00224BFD">
        <w:t xml:space="preserve">artikelen te </w:t>
      </w:r>
      <w:r w:rsidR="00AA5DA8">
        <w:t xml:space="preserve">bewaren met </w:t>
      </w:r>
      <w:r w:rsidR="00C04E09" w:rsidRPr="00C463F7">
        <w:t>hiërarchische tags</w:t>
      </w:r>
      <w:r w:rsidR="00D14D55">
        <w:t>.</w:t>
      </w:r>
    </w:p>
    <w:p w14:paraId="32853F8A" w14:textId="0A5F88C3" w:rsidR="005F5CD1" w:rsidRDefault="3A3271ED" w:rsidP="004357F1">
      <w:r w:rsidRPr="00C463F7">
        <w:t xml:space="preserve">De doelstelling van </w:t>
      </w:r>
      <w:r w:rsidR="41224A1C">
        <w:t>het project</w:t>
      </w:r>
      <w:r w:rsidRPr="00C463F7">
        <w:t xml:space="preserve"> is om een betrouwbare </w:t>
      </w:r>
      <w:r w:rsidR="3D6A12AF" w:rsidRPr="00C463F7">
        <w:t>reader app te ontwikkelen</w:t>
      </w:r>
      <w:r w:rsidR="1A86F575">
        <w:t xml:space="preserve"> die extra functionaliteiten bieden voor onderzoekers</w:t>
      </w:r>
      <w:r w:rsidR="001F1F67">
        <w:t xml:space="preserve"> die de bestaande reader-apps niet ondersteunen</w:t>
      </w:r>
      <w:r w:rsidR="6FBF3138">
        <w:t>.</w:t>
      </w:r>
      <w:r w:rsidR="3D6A12AF" w:rsidRPr="00C463F7">
        <w:t xml:space="preserve"> </w:t>
      </w:r>
      <w:r w:rsidR="6490A315" w:rsidRPr="00C463F7">
        <w:t xml:space="preserve">Een reader app is een handige tool die gebruikt kan worden om artikelen op het internet te bewaren en later terug te lezen. </w:t>
      </w:r>
      <w:r w:rsidR="7868A76D" w:rsidRPr="00C463F7">
        <w:t xml:space="preserve">Bij </w:t>
      </w:r>
      <w:r w:rsidR="02385951" w:rsidRPr="00C463F7">
        <w:t xml:space="preserve">een standaard </w:t>
      </w:r>
      <w:r w:rsidR="7868A76D" w:rsidRPr="00C463F7">
        <w:t xml:space="preserve">reader app </w:t>
      </w:r>
      <w:r w:rsidR="004357F1">
        <w:t>komen de volgende zaken aan bod</w:t>
      </w:r>
      <w:r w:rsidR="7E2AC8D7" w:rsidRPr="00C463F7">
        <w:t>:</w:t>
      </w:r>
    </w:p>
    <w:p w14:paraId="2FA64B96" w14:textId="77777777" w:rsidR="004357F1" w:rsidRPr="00C463F7" w:rsidRDefault="004357F1" w:rsidP="004357F1">
      <w:pPr>
        <w:pStyle w:val="Lijstalinea"/>
        <w:numPr>
          <w:ilvl w:val="0"/>
          <w:numId w:val="19"/>
        </w:numPr>
        <w:rPr>
          <w:rFonts w:eastAsiaTheme="minorEastAsia"/>
        </w:rPr>
      </w:pPr>
      <w:r w:rsidRPr="00C463F7">
        <w:t>De app moet artikelen kunnen opslaan van de gebruiker.</w:t>
      </w:r>
    </w:p>
    <w:p w14:paraId="19AE7942" w14:textId="77777777" w:rsidR="004357F1" w:rsidRPr="00C463F7" w:rsidRDefault="004357F1" w:rsidP="004357F1">
      <w:pPr>
        <w:pStyle w:val="Lijstalinea"/>
        <w:numPr>
          <w:ilvl w:val="0"/>
          <w:numId w:val="19"/>
        </w:numPr>
      </w:pPr>
      <w:r w:rsidRPr="00C463F7">
        <w:t>De app moet deze opgeslagen artikelen kunnen ophalen en weer tonen aan de gebruiker.</w:t>
      </w:r>
    </w:p>
    <w:p w14:paraId="556EA28E" w14:textId="77777777" w:rsidR="004357F1" w:rsidRPr="00C463F7" w:rsidRDefault="004357F1" w:rsidP="004357F1">
      <w:pPr>
        <w:pStyle w:val="Lijstalinea"/>
        <w:numPr>
          <w:ilvl w:val="0"/>
          <w:numId w:val="19"/>
        </w:numPr>
      </w:pPr>
      <w:r w:rsidRPr="00C463F7">
        <w:t>Deze reader app bevat een vriendelijke vorm, denk hierbij aan geen advertenties en ander afleidend spul dat nog op de oorspronkelijke site stond.</w:t>
      </w:r>
    </w:p>
    <w:p w14:paraId="105F09AA" w14:textId="77777777" w:rsidR="004357F1" w:rsidRPr="00C463F7" w:rsidRDefault="004357F1" w:rsidP="004357F1">
      <w:pPr>
        <w:pStyle w:val="Lijstalinea"/>
        <w:numPr>
          <w:ilvl w:val="0"/>
          <w:numId w:val="19"/>
        </w:numPr>
      </w:pPr>
      <w:r w:rsidRPr="00C463F7">
        <w:t>De opgeslagen artikelen kunnen georganiseerd worden door middel van mappen en tags.</w:t>
      </w:r>
    </w:p>
    <w:p w14:paraId="0C737666" w14:textId="11C5E0ED" w:rsidR="008F50CF" w:rsidRDefault="004357F1" w:rsidP="008F50CF">
      <w:pPr>
        <w:pStyle w:val="Lijstalinea"/>
        <w:numPr>
          <w:ilvl w:val="0"/>
          <w:numId w:val="19"/>
        </w:numPr>
      </w:pPr>
      <w:r w:rsidRPr="00C463F7">
        <w:t>De app heeft de mogelijkheid om artikelen te delen met andere gebruikers.</w:t>
      </w:r>
    </w:p>
    <w:p w14:paraId="0395B542" w14:textId="43047F79" w:rsidR="5A0B0AEB" w:rsidRDefault="5A0B0AEB" w:rsidP="4D4F6BA9">
      <w:r>
        <w:t>De</w:t>
      </w:r>
      <w:r w:rsidR="20A77398">
        <w:t xml:space="preserve"> </w:t>
      </w:r>
      <w:r w:rsidR="16168AFA">
        <w:t xml:space="preserve">extra functionaliteiten </w:t>
      </w:r>
      <w:r w:rsidR="0D17B622">
        <w:t>van de reader-app</w:t>
      </w:r>
      <w:r w:rsidR="16168AFA">
        <w:t xml:space="preserve"> zijn als volgt:</w:t>
      </w:r>
    </w:p>
    <w:p w14:paraId="223A3ABC" w14:textId="1EA4B649" w:rsidR="00EE1CBC" w:rsidRDefault="00EE1CBC" w:rsidP="00EE1CBC">
      <w:pPr>
        <w:pStyle w:val="Lijstalinea"/>
        <w:numPr>
          <w:ilvl w:val="0"/>
          <w:numId w:val="19"/>
        </w:numPr>
      </w:pPr>
      <w:proofErr w:type="spellStart"/>
      <w:r>
        <w:t>Pay-walls</w:t>
      </w:r>
      <w:proofErr w:type="spellEnd"/>
      <w:r>
        <w:t xml:space="preserve"> omzeilen</w:t>
      </w:r>
      <w:r w:rsidR="004852EF">
        <w:t xml:space="preserve">. </w:t>
      </w:r>
      <w:r w:rsidR="00794DD6">
        <w:t>Gebruiker</w:t>
      </w:r>
      <w:r w:rsidR="003F66B6">
        <w:t>s</w:t>
      </w:r>
      <w:r w:rsidR="00794DD6">
        <w:t xml:space="preserve"> die abonnementen van </w:t>
      </w:r>
      <w:r w:rsidR="00217440">
        <w:t>bepaalde</w:t>
      </w:r>
      <w:r w:rsidR="00794DD6">
        <w:t xml:space="preserve"> websites niet hebben, kunnen in </w:t>
      </w:r>
      <w:proofErr w:type="spellStart"/>
      <w:r w:rsidR="00794DD6">
        <w:t>Laterlezer</w:t>
      </w:r>
      <w:proofErr w:type="spellEnd"/>
      <w:r w:rsidR="00794DD6">
        <w:t xml:space="preserve"> nog steeds artikelen </w:t>
      </w:r>
      <w:r w:rsidR="002751D5">
        <w:t xml:space="preserve">van die website </w:t>
      </w:r>
      <w:r w:rsidR="00794DD6">
        <w:t>lezen, zelfs als daar niet voor betaald is.</w:t>
      </w:r>
    </w:p>
    <w:p w14:paraId="31CF368E" w14:textId="03E39215" w:rsidR="001F1F67" w:rsidRDefault="001F1F67" w:rsidP="00EE1CBC">
      <w:pPr>
        <w:pStyle w:val="Lijstalinea"/>
        <w:numPr>
          <w:ilvl w:val="0"/>
          <w:numId w:val="19"/>
        </w:numPr>
      </w:pPr>
      <w:r w:rsidRPr="00C463F7">
        <w:t>De tags meer gebruikersvriendelijk maken</w:t>
      </w:r>
      <w:r w:rsidR="005E14A4">
        <w:t xml:space="preserve">, zodat een gebruiker </w:t>
      </w:r>
      <w:r w:rsidR="00D7167A">
        <w:t xml:space="preserve">een </w:t>
      </w:r>
      <w:proofErr w:type="gramStart"/>
      <w:r w:rsidR="00D7167A">
        <w:t>bruikbare</w:t>
      </w:r>
      <w:proofErr w:type="gramEnd"/>
      <w:r w:rsidR="00D7167A">
        <w:t xml:space="preserve"> archief heeft d.m.v. tags</w:t>
      </w:r>
    </w:p>
    <w:p w14:paraId="6AB2C137" w14:textId="77777777" w:rsidR="008D4679" w:rsidRDefault="008D4679" w:rsidP="008D4679">
      <w:pPr>
        <w:pStyle w:val="Lijstalinea"/>
        <w:numPr>
          <w:ilvl w:val="0"/>
          <w:numId w:val="19"/>
        </w:numPr>
      </w:pPr>
      <w:r w:rsidRPr="00C463F7">
        <w:t>Ondersteuning bevatten voor langere teksten, behalve artikelen opslaan en later te kunnen lezen willen wij hetzelfde resultaat hebben voor bijvoorbeeld boeken.</w:t>
      </w:r>
    </w:p>
    <w:p w14:paraId="42333609" w14:textId="0DF2DA0B" w:rsidR="00875EDF" w:rsidRDefault="000171F9" w:rsidP="007558DB">
      <w:pPr>
        <w:pStyle w:val="Lijstalinea"/>
        <w:numPr>
          <w:ilvl w:val="0"/>
          <w:numId w:val="19"/>
        </w:numPr>
      </w:pPr>
      <w:r>
        <w:t xml:space="preserve">Ondersteuning voor </w:t>
      </w:r>
      <w:r w:rsidR="008A3DB3">
        <w:t xml:space="preserve">het lezen van </w:t>
      </w:r>
      <w:proofErr w:type="spellStart"/>
      <w:r w:rsidR="008A3DB3">
        <w:t>PDF’s</w:t>
      </w:r>
      <w:proofErr w:type="spellEnd"/>
      <w:r w:rsidR="00283F95">
        <w:t xml:space="preserve">, zodat de gebruiker artikelen op </w:t>
      </w:r>
      <w:proofErr w:type="gramStart"/>
      <w:r w:rsidR="00283F95">
        <w:t>PDF formaat</w:t>
      </w:r>
      <w:proofErr w:type="gramEnd"/>
      <w:r w:rsidR="00283F95">
        <w:t xml:space="preserve"> </w:t>
      </w:r>
      <w:r w:rsidR="003A57BF">
        <w:t>in de reader-app kan zetten.</w:t>
      </w:r>
    </w:p>
    <w:p w14:paraId="74FD6A43" w14:textId="55623ABC" w:rsidR="008A3DB3" w:rsidRDefault="00B1067C" w:rsidP="007558DB">
      <w:pPr>
        <w:pStyle w:val="Lijstalinea"/>
        <w:numPr>
          <w:ilvl w:val="0"/>
          <w:numId w:val="19"/>
        </w:numPr>
      </w:pPr>
      <w:r>
        <w:t>Het vermogen om goede metadata op</w:t>
      </w:r>
      <w:r w:rsidR="00313511">
        <w:t xml:space="preserve"> te halen, bijvoorbeeld zoeken op specifieke auteur of tijdschrift</w:t>
      </w:r>
    </w:p>
    <w:p w14:paraId="250ECBFA" w14:textId="1C02253C" w:rsidR="005F5CD1" w:rsidRPr="00C463F7" w:rsidRDefault="004B7A2F" w:rsidP="00657E91">
      <w:pPr>
        <w:pStyle w:val="Lijstalinea"/>
        <w:numPr>
          <w:ilvl w:val="0"/>
          <w:numId w:val="19"/>
        </w:numPr>
      </w:pPr>
      <w:r>
        <w:t xml:space="preserve">Mogelijkheid om van een bestaande reader-app naar de </w:t>
      </w:r>
      <w:proofErr w:type="spellStart"/>
      <w:r>
        <w:t>Laterlezer</w:t>
      </w:r>
      <w:proofErr w:type="spellEnd"/>
      <w:r>
        <w:t xml:space="preserve"> reader-app</w:t>
      </w:r>
      <w:r w:rsidR="00B52F27">
        <w:t xml:space="preserve"> over te stappen door hun archief van artikelen te importeren zodat zij van deze extra features gebruik kunnen maken.</w:t>
      </w:r>
    </w:p>
    <w:p w14:paraId="1EAC9CC5" w14:textId="7F86030D" w:rsidR="0057237A" w:rsidRPr="00C463F7" w:rsidRDefault="006202BB">
      <w:pPr>
        <w:rPr>
          <w:rFonts w:asciiTheme="majorHAnsi" w:eastAsiaTheme="majorEastAsia" w:hAnsiTheme="majorHAnsi" w:cstheme="majorBidi"/>
          <w:color w:val="2F5496" w:themeColor="accent1" w:themeShade="BF"/>
          <w:sz w:val="32"/>
          <w:szCs w:val="32"/>
        </w:rPr>
      </w:pPr>
      <w:proofErr w:type="spellStart"/>
      <w:r>
        <w:t>Laterlezen</w:t>
      </w:r>
      <w:proofErr w:type="spellEnd"/>
      <w:r>
        <w:t xml:space="preserve"> zal bestaan uit een browserextensie, </w:t>
      </w:r>
      <w:r w:rsidR="00A62A59">
        <w:t xml:space="preserve">die artikelen van andere websites op kan slaan, en een mobiele </w:t>
      </w:r>
      <w:r w:rsidR="00931992">
        <w:t>webapplicatie</w:t>
      </w:r>
      <w:r w:rsidR="00A62A59">
        <w:t>, waarin de gebruiker zijn opgeslagen artikelen kan zien</w:t>
      </w:r>
      <w:r w:rsidR="007742FA">
        <w:t xml:space="preserve"> met de features die hierboven zijn beschreven</w:t>
      </w:r>
      <w:r w:rsidR="00A62A59">
        <w:t xml:space="preserve">. </w:t>
      </w:r>
      <w:r w:rsidR="0057237A" w:rsidRPr="00C463F7">
        <w:br w:type="page"/>
      </w:r>
    </w:p>
    <w:p w14:paraId="3F4491B3" w14:textId="121CDC94" w:rsidR="00BB4F39" w:rsidRPr="00C463F7" w:rsidRDefault="00436852" w:rsidP="0046658E">
      <w:pPr>
        <w:pStyle w:val="Kop1"/>
      </w:pPr>
      <w:bookmarkStart w:id="4" w:name="_Toc56065492"/>
      <w:r w:rsidRPr="00C463F7">
        <w:lastRenderedPageBreak/>
        <w:t>4</w:t>
      </w:r>
      <w:r w:rsidR="000D0F68" w:rsidRPr="00C463F7">
        <w:t xml:space="preserve">. </w:t>
      </w:r>
      <w:r w:rsidR="003F1BDA" w:rsidRPr="00C463F7">
        <w:t>Projectgrenzen</w:t>
      </w:r>
      <w:bookmarkEnd w:id="4"/>
    </w:p>
    <w:p w14:paraId="3CDE3C31" w14:textId="4FB7717F" w:rsidR="00307DEF" w:rsidRPr="00C463F7" w:rsidRDefault="0090244C" w:rsidP="00307DEF">
      <w:r w:rsidRPr="00C463F7">
        <w:t xml:space="preserve">Het team werkt tijdens het project </w:t>
      </w:r>
      <w:r w:rsidR="009F20B0" w:rsidRPr="00C463F7">
        <w:t>“</w:t>
      </w:r>
      <w:proofErr w:type="spellStart"/>
      <w:r w:rsidR="009F20B0" w:rsidRPr="00C463F7">
        <w:t>LaterLezer</w:t>
      </w:r>
      <w:proofErr w:type="spellEnd"/>
      <w:r w:rsidR="009F20B0" w:rsidRPr="00C463F7">
        <w:t>”</w:t>
      </w:r>
      <w:r w:rsidR="00B9304E" w:rsidRPr="00C463F7">
        <w:t xml:space="preserve"> </w:t>
      </w:r>
      <w:r w:rsidR="00F9786A" w:rsidRPr="00C463F7">
        <w:t>gedurende</w:t>
      </w:r>
      <w:r w:rsidR="00B9304E" w:rsidRPr="00C463F7">
        <w:t xml:space="preserve"> 8 weken </w:t>
      </w:r>
      <w:r w:rsidR="000D2BEB" w:rsidRPr="00C463F7">
        <w:t xml:space="preserve">maximaal 5 werkdagen </w:t>
      </w:r>
      <w:r w:rsidR="00D355CB" w:rsidRPr="00C463F7">
        <w:t xml:space="preserve">per week </w:t>
      </w:r>
      <w:r w:rsidR="000D2BEB" w:rsidRPr="00C463F7">
        <w:t>gezamenlijk aan de groepsproducten van negen tot vijf</w:t>
      </w:r>
      <w:r w:rsidR="001041A1" w:rsidRPr="00C463F7">
        <w:t>.</w:t>
      </w:r>
    </w:p>
    <w:p w14:paraId="20A099C3" w14:textId="4DCBCBE8" w:rsidR="006F2C37" w:rsidRPr="00C463F7" w:rsidRDefault="00762589" w:rsidP="005F79DB">
      <w:r w:rsidRPr="00C463F7">
        <w:t xml:space="preserve">De geschreven code wordt </w:t>
      </w:r>
      <w:r w:rsidR="00295E07" w:rsidRPr="00C463F7">
        <w:t xml:space="preserve">geplaatst op </w:t>
      </w:r>
      <w:r w:rsidR="040D8B29" w:rsidRPr="00C463F7">
        <w:t>GitHub</w:t>
      </w:r>
      <w:r w:rsidR="00295E07" w:rsidRPr="00C463F7">
        <w:t xml:space="preserve"> in </w:t>
      </w:r>
      <w:r w:rsidR="007B3092" w:rsidRPr="00C463F7">
        <w:t xml:space="preserve">aparte branches zodat </w:t>
      </w:r>
      <w:r w:rsidR="00A91D0C" w:rsidRPr="00C463F7">
        <w:t>elke function</w:t>
      </w:r>
      <w:r w:rsidR="006D5369" w:rsidRPr="00C463F7">
        <w:t xml:space="preserve">aliteit </w:t>
      </w:r>
      <w:r w:rsidR="00F9786A" w:rsidRPr="00C463F7">
        <w:t>los</w:t>
      </w:r>
      <w:r w:rsidR="00D268F7" w:rsidRPr="00C463F7">
        <w:t xml:space="preserve"> ontwikkeld kan worden. </w:t>
      </w:r>
      <w:r w:rsidR="009F20B0" w:rsidRPr="00C463F7">
        <w:t xml:space="preserve">Uiteindelijk worden deze functies samengevoegd op de </w:t>
      </w:r>
      <w:proofErr w:type="spellStart"/>
      <w:r w:rsidR="009F20B0" w:rsidRPr="00C463F7">
        <w:t>main</w:t>
      </w:r>
      <w:proofErr w:type="spellEnd"/>
      <w:r w:rsidR="009F20B0" w:rsidRPr="00C463F7">
        <w:t xml:space="preserve"> </w:t>
      </w:r>
      <w:proofErr w:type="spellStart"/>
      <w:r w:rsidR="009F20B0" w:rsidRPr="00C463F7">
        <w:t>branch</w:t>
      </w:r>
      <w:proofErr w:type="spellEnd"/>
      <w:r w:rsidR="009F20B0" w:rsidRPr="00C463F7">
        <w:t>.</w:t>
      </w:r>
    </w:p>
    <w:p w14:paraId="58C2D725" w14:textId="52682A9B" w:rsidR="005F79DB" w:rsidRPr="00C463F7" w:rsidRDefault="00CB3158" w:rsidP="005F79DB">
      <w:r w:rsidRPr="00C463F7">
        <w:t xml:space="preserve">Tijdens </w:t>
      </w:r>
      <w:r w:rsidR="00CA61CB" w:rsidRPr="00C463F7">
        <w:t xml:space="preserve">het project werkt het team </w:t>
      </w:r>
      <w:r w:rsidR="00444BDF" w:rsidRPr="00C463F7">
        <w:t xml:space="preserve">naast </w:t>
      </w:r>
      <w:r w:rsidR="001041A1" w:rsidRPr="00C463F7">
        <w:t xml:space="preserve">de opdracht van </w:t>
      </w:r>
      <w:proofErr w:type="spellStart"/>
      <w:r w:rsidR="001041A1" w:rsidRPr="00C463F7">
        <w:t>LaterLeze</w:t>
      </w:r>
      <w:r w:rsidR="00FC6CF1" w:rsidRPr="00C463F7">
        <w:t>r</w:t>
      </w:r>
      <w:proofErr w:type="spellEnd"/>
      <w:r w:rsidR="00444BDF" w:rsidRPr="00C463F7">
        <w:t xml:space="preserve"> ook aan </w:t>
      </w:r>
      <w:r w:rsidR="008A6535" w:rsidRPr="00C463F7">
        <w:t>zijn</w:t>
      </w:r>
      <w:r w:rsidR="00307CF8" w:rsidRPr="00C463F7">
        <w:t xml:space="preserve"> eigen professionele ontwikkeling</w:t>
      </w:r>
      <w:r w:rsidR="0001700A" w:rsidRPr="00C463F7">
        <w:t xml:space="preserve"> aan de hand van leerdoelen</w:t>
      </w:r>
      <w:r w:rsidR="00FC6CF1" w:rsidRPr="00C463F7">
        <w:t>.</w:t>
      </w:r>
      <w:r w:rsidR="00280066" w:rsidRPr="00C463F7">
        <w:t xml:space="preserve"> </w:t>
      </w:r>
    </w:p>
    <w:p w14:paraId="1253C518" w14:textId="2C545096" w:rsidR="00BC04C4" w:rsidRPr="00C463F7" w:rsidRDefault="009713D9" w:rsidP="00BC04C4">
      <w:r w:rsidRPr="00C463F7">
        <w:t xml:space="preserve">De opdracht wordt </w:t>
      </w:r>
      <w:r w:rsidR="00F9786A" w:rsidRPr="00C463F7">
        <w:t>uitsluitend</w:t>
      </w:r>
      <w:r w:rsidRPr="00C463F7">
        <w:t xml:space="preserve"> gerealiseerd met J</w:t>
      </w:r>
      <w:r w:rsidR="00CF5FFA" w:rsidRPr="00C463F7">
        <w:t>avascript</w:t>
      </w:r>
      <w:r w:rsidR="00494079" w:rsidRPr="00C463F7">
        <w:t>, HTML en CSS</w:t>
      </w:r>
      <w:r w:rsidR="7E198801" w:rsidRPr="00C463F7">
        <w:t>-</w:t>
      </w:r>
      <w:r w:rsidR="00494079" w:rsidRPr="00C463F7">
        <w:t>code</w:t>
      </w:r>
      <w:r w:rsidR="00AA126A" w:rsidRPr="00C463F7">
        <w:t xml:space="preserve">. Er wordt gebruik gemaakt van </w:t>
      </w:r>
      <w:proofErr w:type="spellStart"/>
      <w:r w:rsidR="00AA126A" w:rsidRPr="00C463F7">
        <w:t>React</w:t>
      </w:r>
      <w:proofErr w:type="spellEnd"/>
      <w:r w:rsidR="00AA126A" w:rsidRPr="00C463F7">
        <w:t xml:space="preserve"> als </w:t>
      </w:r>
      <w:proofErr w:type="spellStart"/>
      <w:r w:rsidR="00AA126A" w:rsidRPr="00C463F7">
        <w:t>framework</w:t>
      </w:r>
      <w:proofErr w:type="spellEnd"/>
      <w:r w:rsidR="00AA126A" w:rsidRPr="00C463F7">
        <w:t xml:space="preserve"> voor </w:t>
      </w:r>
      <w:r w:rsidR="64A92B6C" w:rsidRPr="00C463F7">
        <w:t>het</w:t>
      </w:r>
      <w:r w:rsidR="00AA126A" w:rsidRPr="00C463F7">
        <w:t xml:space="preserve"> front-end. Voor de </w:t>
      </w:r>
      <w:proofErr w:type="spellStart"/>
      <w:r w:rsidR="00AA126A" w:rsidRPr="00C463F7">
        <w:t>back-end</w:t>
      </w:r>
      <w:proofErr w:type="spellEnd"/>
      <w:r w:rsidR="00AA126A" w:rsidRPr="00C463F7">
        <w:t xml:space="preserve"> wordt er gebruik gemaakt van Express. </w:t>
      </w:r>
      <w:r w:rsidR="001062BC" w:rsidRPr="00C463F7">
        <w:t xml:space="preserve">De database structuur wordt opgezet met </w:t>
      </w:r>
      <w:proofErr w:type="spellStart"/>
      <w:r w:rsidR="001062BC" w:rsidRPr="00C463F7">
        <w:t>Mongo</w:t>
      </w:r>
      <w:proofErr w:type="spellEnd"/>
      <w:r w:rsidR="001062BC" w:rsidRPr="00C463F7">
        <w:t xml:space="preserve"> en </w:t>
      </w:r>
      <w:proofErr w:type="spellStart"/>
      <w:r w:rsidR="001062BC" w:rsidRPr="00C463F7">
        <w:t>Mongoose</w:t>
      </w:r>
      <w:proofErr w:type="spellEnd"/>
      <w:r w:rsidR="001062BC" w:rsidRPr="00C463F7">
        <w:t>.</w:t>
      </w:r>
    </w:p>
    <w:p w14:paraId="5261885D" w14:textId="0287D236" w:rsidR="008E2AA1" w:rsidRPr="00C463F7" w:rsidRDefault="005908FF" w:rsidP="005F79DB">
      <w:r w:rsidRPr="00C463F7">
        <w:t xml:space="preserve">In de sprintplanning </w:t>
      </w:r>
      <w:r w:rsidR="003848AE" w:rsidRPr="00C463F7">
        <w:t>spreekt</w:t>
      </w:r>
      <w:r w:rsidR="004A0647" w:rsidRPr="00C463F7">
        <w:t xml:space="preserve"> het team</w:t>
      </w:r>
      <w:r w:rsidRPr="00C463F7">
        <w:t xml:space="preserve"> met de Product </w:t>
      </w:r>
      <w:proofErr w:type="spellStart"/>
      <w:r w:rsidRPr="00C463F7">
        <w:t>Owner</w:t>
      </w:r>
      <w:proofErr w:type="spellEnd"/>
      <w:r w:rsidRPr="00C463F7">
        <w:t xml:space="preserve"> af </w:t>
      </w:r>
      <w:r w:rsidR="006D26D6" w:rsidRPr="00C463F7">
        <w:t xml:space="preserve">aan welke </w:t>
      </w:r>
      <w:r w:rsidR="00CB30A2" w:rsidRPr="00C463F7">
        <w:t>User</w:t>
      </w:r>
      <w:r w:rsidR="006D26D6" w:rsidRPr="00C463F7">
        <w:t xml:space="preserve"> Cas</w:t>
      </w:r>
      <w:r w:rsidR="00C517FD" w:rsidRPr="00C463F7">
        <w:t xml:space="preserve">es per sprint </w:t>
      </w:r>
      <w:r w:rsidR="004A0647" w:rsidRPr="00C463F7">
        <w:t>gewerkt gaat worden</w:t>
      </w:r>
      <w:r w:rsidR="008614FF" w:rsidRPr="00C463F7">
        <w:t>.</w:t>
      </w:r>
      <w:r w:rsidR="00C02384" w:rsidRPr="00C463F7">
        <w:t xml:space="preserve"> In de basis wordt ervoor gezorgd dat </w:t>
      </w:r>
      <w:r w:rsidR="004A0647" w:rsidRPr="00C463F7">
        <w:t>essentiële</w:t>
      </w:r>
      <w:r w:rsidR="00F201CD" w:rsidRPr="00C463F7">
        <w:t xml:space="preserve"> onderdelen van de </w:t>
      </w:r>
      <w:r w:rsidR="00E42BC0" w:rsidRPr="00C463F7">
        <w:t>“</w:t>
      </w:r>
      <w:proofErr w:type="spellStart"/>
      <w:r w:rsidR="00F201CD" w:rsidRPr="00C463F7">
        <w:t>LaterLezer</w:t>
      </w:r>
      <w:proofErr w:type="spellEnd"/>
      <w:r w:rsidR="00E42BC0" w:rsidRPr="00C463F7">
        <w:t>”</w:t>
      </w:r>
      <w:r w:rsidR="00F201CD" w:rsidRPr="00C463F7">
        <w:t xml:space="preserve"> app eerst ontwikkeld worden</w:t>
      </w:r>
      <w:r w:rsidR="002649B9" w:rsidRPr="00C463F7">
        <w:t xml:space="preserve">. </w:t>
      </w:r>
      <w:r w:rsidR="00583CF6" w:rsidRPr="00C463F7">
        <w:t xml:space="preserve">Als er tijd is om </w:t>
      </w:r>
      <w:r w:rsidR="006860FB" w:rsidRPr="00C463F7">
        <w:t xml:space="preserve">extra functionaliteit </w:t>
      </w:r>
      <w:r w:rsidR="004A0647" w:rsidRPr="00C463F7">
        <w:t xml:space="preserve">op te pakken dan zal </w:t>
      </w:r>
      <w:r w:rsidR="00E42BC0" w:rsidRPr="00C463F7">
        <w:t xml:space="preserve">dit in overleg met de Product </w:t>
      </w:r>
      <w:proofErr w:type="spellStart"/>
      <w:r w:rsidR="00E42BC0" w:rsidRPr="00C463F7">
        <w:t>Owner</w:t>
      </w:r>
      <w:proofErr w:type="spellEnd"/>
      <w:r w:rsidR="00E42BC0" w:rsidRPr="00C463F7">
        <w:t xml:space="preserve"> gedaan</w:t>
      </w:r>
      <w:r w:rsidR="004A0647" w:rsidRPr="00C463F7">
        <w:t xml:space="preserve"> worden</w:t>
      </w:r>
      <w:r w:rsidR="00E42BC0" w:rsidRPr="00C463F7">
        <w:t>. Een voorbeeld van extra function</w:t>
      </w:r>
      <w:r w:rsidR="63C7DEC9" w:rsidRPr="00C463F7">
        <w:t>a</w:t>
      </w:r>
      <w:r w:rsidR="00E42BC0" w:rsidRPr="00C463F7">
        <w:t>liteit is het omzetten van de webapplicatie naar een nat</w:t>
      </w:r>
      <w:r w:rsidR="003848AE" w:rsidRPr="00C463F7">
        <w:t xml:space="preserve">ive applicatie aan de hand van </w:t>
      </w:r>
      <w:proofErr w:type="spellStart"/>
      <w:r w:rsidR="003848AE" w:rsidRPr="00C463F7">
        <w:t>PhoneGap</w:t>
      </w:r>
      <w:proofErr w:type="spellEnd"/>
      <w:r w:rsidR="003848AE" w:rsidRPr="00C463F7">
        <w:t>.</w:t>
      </w:r>
    </w:p>
    <w:p w14:paraId="5510BBAD" w14:textId="345BB4BC" w:rsidR="00A4665C" w:rsidRPr="00C463F7" w:rsidRDefault="005C3FB5" w:rsidP="00A4665C">
      <w:r w:rsidRPr="00C463F7">
        <w:t xml:space="preserve">Er wordt </w:t>
      </w:r>
      <w:r w:rsidR="00913C23" w:rsidRPr="00C463F7">
        <w:t xml:space="preserve">uiteindelijk een goed functionerende </w:t>
      </w:r>
      <w:r w:rsidR="7F3EA095" w:rsidRPr="00C463F7">
        <w:t>webapplicatie</w:t>
      </w:r>
      <w:r w:rsidR="00913C23" w:rsidRPr="00C463F7">
        <w:t xml:space="preserve"> opgeleverd</w:t>
      </w:r>
      <w:r w:rsidR="00494079" w:rsidRPr="00C463F7">
        <w:t xml:space="preserve"> aan de Product </w:t>
      </w:r>
      <w:proofErr w:type="spellStart"/>
      <w:r w:rsidR="00494079" w:rsidRPr="00C463F7">
        <w:t>Owner</w:t>
      </w:r>
      <w:proofErr w:type="spellEnd"/>
      <w:r w:rsidR="00913C23" w:rsidRPr="00C463F7">
        <w:t>.</w:t>
      </w:r>
    </w:p>
    <w:p w14:paraId="34360594" w14:textId="56CE31BB" w:rsidR="000907D2" w:rsidRPr="00C463F7" w:rsidRDefault="000907D2">
      <w:r w:rsidRPr="00C463F7">
        <w:br w:type="page"/>
      </w:r>
    </w:p>
    <w:p w14:paraId="42182739" w14:textId="3E9670BE" w:rsidR="000907D2" w:rsidRPr="00C463F7" w:rsidRDefault="00436852" w:rsidP="00E9089B">
      <w:pPr>
        <w:pStyle w:val="Kop1"/>
      </w:pPr>
      <w:bookmarkStart w:id="5" w:name="_Toc56065493"/>
      <w:r w:rsidRPr="00C463F7">
        <w:lastRenderedPageBreak/>
        <w:t>5</w:t>
      </w:r>
      <w:r w:rsidR="000907D2" w:rsidRPr="00C463F7">
        <w:t>. Randvoorwaarden</w:t>
      </w:r>
      <w:bookmarkEnd w:id="5"/>
    </w:p>
    <w:p w14:paraId="75F2C007" w14:textId="374C53A7" w:rsidR="00D23571" w:rsidRPr="00D23571" w:rsidRDefault="002B27B1" w:rsidP="00D23571">
      <w:pPr>
        <w:spacing w:before="100" w:after="200" w:line="276" w:lineRule="auto"/>
      </w:pPr>
      <w:r>
        <w:t>Tijdens het project moeten er tussen de</w:t>
      </w:r>
      <w:r w:rsidR="00957FAF">
        <w:t xml:space="preserve"> opdrachtgever en het team een paar voorwaarden </w:t>
      </w:r>
      <w:r w:rsidR="00236300">
        <w:t>worden opgesteld.</w:t>
      </w:r>
      <w:r w:rsidR="00EC119B">
        <w:t xml:space="preserve"> Dit zijn de eisen waaraan voldaan moet worden om een specifiek proces waar te kunnen maken. </w:t>
      </w:r>
      <w:r w:rsidR="00D23571">
        <w:t>Deze randvoorwaarden geven de grenzen aan waar wij ons binnen dit project aan moeten houden.</w:t>
      </w:r>
      <w:r w:rsidR="00A06587">
        <w:t xml:space="preserve"> </w:t>
      </w:r>
    </w:p>
    <w:p w14:paraId="2CDDABE5" w14:textId="19560246" w:rsidR="002C0AEF" w:rsidRPr="00C463F7" w:rsidRDefault="00D23571" w:rsidP="005846F6">
      <w:r>
        <w:t xml:space="preserve"> </w:t>
      </w:r>
      <w:r w:rsidR="002C0AEF" w:rsidRPr="00C463F7">
        <w:t xml:space="preserve">Dit zijn </w:t>
      </w:r>
      <w:r w:rsidR="001A0CF6" w:rsidRPr="00C463F7">
        <w:t>onze randvoorwaarden:</w:t>
      </w:r>
    </w:p>
    <w:p w14:paraId="09C68A8F" w14:textId="22E21936" w:rsidR="64A59E02" w:rsidRDefault="000907D2" w:rsidP="64A59E02">
      <w:pPr>
        <w:pStyle w:val="Lijstalinea"/>
        <w:numPr>
          <w:ilvl w:val="0"/>
          <w:numId w:val="8"/>
        </w:numPr>
        <w:spacing w:before="100" w:after="200" w:line="276" w:lineRule="auto"/>
      </w:pPr>
      <w:r w:rsidRPr="00C463F7">
        <w:rPr>
          <w:rFonts w:ascii="Calibri" w:eastAsia="Calibri" w:hAnsi="Calibri" w:cs="Calibri"/>
        </w:rPr>
        <w:t xml:space="preserve">De </w:t>
      </w:r>
      <w:r w:rsidR="00E4731E">
        <w:rPr>
          <w:rFonts w:ascii="Calibri" w:eastAsia="Calibri" w:hAnsi="Calibri" w:cs="Calibri"/>
        </w:rPr>
        <w:t>P</w:t>
      </w:r>
      <w:r w:rsidRPr="00C463F7">
        <w:rPr>
          <w:rFonts w:ascii="Calibri" w:eastAsia="Calibri" w:hAnsi="Calibri" w:cs="Calibri"/>
        </w:rPr>
        <w:t xml:space="preserve">roduct </w:t>
      </w:r>
      <w:proofErr w:type="spellStart"/>
      <w:r w:rsidR="00E4731E">
        <w:rPr>
          <w:rFonts w:ascii="Calibri" w:eastAsia="Calibri" w:hAnsi="Calibri" w:cs="Calibri"/>
        </w:rPr>
        <w:t>O</w:t>
      </w:r>
      <w:r w:rsidRPr="00C463F7">
        <w:rPr>
          <w:rFonts w:ascii="Calibri" w:eastAsia="Calibri" w:hAnsi="Calibri" w:cs="Calibri"/>
        </w:rPr>
        <w:t>wner</w:t>
      </w:r>
      <w:proofErr w:type="spellEnd"/>
      <w:r w:rsidRPr="00C463F7">
        <w:rPr>
          <w:rFonts w:ascii="Calibri" w:eastAsia="Calibri" w:hAnsi="Calibri" w:cs="Calibri"/>
        </w:rPr>
        <w:t xml:space="preserve"> en coach zijn (los van elkaar) minimaal eens per week aanwezig bij overleg en ze zijn tussendoor bereikbaar voor vragen. De afspraken voor een vast bezoek worden gemaakt door de </w:t>
      </w:r>
      <w:r w:rsidR="00E4731E">
        <w:rPr>
          <w:rFonts w:ascii="Calibri" w:eastAsia="Calibri" w:hAnsi="Calibri" w:cs="Calibri"/>
        </w:rPr>
        <w:t>P</w:t>
      </w:r>
      <w:r w:rsidRPr="00C463F7">
        <w:rPr>
          <w:rFonts w:ascii="Calibri" w:eastAsia="Calibri" w:hAnsi="Calibri" w:cs="Calibri"/>
        </w:rPr>
        <w:t xml:space="preserve">roduct </w:t>
      </w:r>
      <w:proofErr w:type="spellStart"/>
      <w:r w:rsidR="00E4731E" w:rsidRPr="00C463F7">
        <w:rPr>
          <w:rFonts w:ascii="Calibri" w:eastAsia="Calibri" w:hAnsi="Calibri" w:cs="Calibri"/>
        </w:rPr>
        <w:t>Owner</w:t>
      </w:r>
      <w:proofErr w:type="spellEnd"/>
      <w:r w:rsidRPr="00C463F7">
        <w:rPr>
          <w:rFonts w:ascii="Calibri" w:eastAsia="Calibri" w:hAnsi="Calibri" w:cs="Calibri"/>
        </w:rPr>
        <w:t xml:space="preserve"> en coach. </w:t>
      </w:r>
    </w:p>
    <w:p w14:paraId="57774010" w14:textId="553E898F" w:rsidR="00E9089B" w:rsidRPr="00C463F7" w:rsidRDefault="00E9089B" w:rsidP="003A1858">
      <w:pPr>
        <w:pStyle w:val="Lijstalinea"/>
        <w:numPr>
          <w:ilvl w:val="0"/>
          <w:numId w:val="8"/>
        </w:numPr>
        <w:spacing w:before="100" w:after="200" w:line="276" w:lineRule="auto"/>
      </w:pPr>
      <w:r w:rsidRPr="00C463F7">
        <w:rPr>
          <w:rFonts w:ascii="Calibri" w:eastAsia="Calibri" w:hAnsi="Calibri" w:cs="Calibri"/>
        </w:rPr>
        <w:t xml:space="preserve">Vooraf consensus over de </w:t>
      </w:r>
      <w:proofErr w:type="spellStart"/>
      <w:r w:rsidRPr="00C463F7">
        <w:rPr>
          <w:rFonts w:ascii="Calibri" w:eastAsia="Calibri" w:hAnsi="Calibri" w:cs="Calibri"/>
        </w:rPr>
        <w:t>milestones</w:t>
      </w:r>
      <w:proofErr w:type="spellEnd"/>
      <w:r w:rsidRPr="00C463F7">
        <w:rPr>
          <w:rFonts w:ascii="Calibri" w:eastAsia="Calibri" w:hAnsi="Calibri" w:cs="Calibri"/>
        </w:rPr>
        <w:t xml:space="preserve"> in de sprints.</w:t>
      </w:r>
    </w:p>
    <w:p w14:paraId="0CE73A39" w14:textId="77777777" w:rsidR="006F5E18" w:rsidRPr="00C463F7" w:rsidRDefault="006F5E18" w:rsidP="006F5E18"/>
    <w:p w14:paraId="7A07109B" w14:textId="72F0CF09" w:rsidR="0053702E" w:rsidRPr="00C463F7" w:rsidRDefault="0053702E">
      <w:r w:rsidRPr="00C463F7">
        <w:br w:type="page"/>
      </w:r>
    </w:p>
    <w:p w14:paraId="3886A4DE" w14:textId="744B67C1" w:rsidR="00A9569E" w:rsidRPr="00C463F7" w:rsidRDefault="00F367C5" w:rsidP="00A9569E">
      <w:pPr>
        <w:pStyle w:val="Kop1"/>
      </w:pPr>
      <w:bookmarkStart w:id="6" w:name="_Toc56065494"/>
      <w:r w:rsidRPr="00C463F7">
        <w:lastRenderedPageBreak/>
        <w:t>6</w:t>
      </w:r>
      <w:r w:rsidR="00A9569E" w:rsidRPr="00C463F7">
        <w:t>. Op te leveren producten en kwaliteit</w:t>
      </w:r>
      <w:r w:rsidR="00BC42C4" w:rsidRPr="00C463F7">
        <w:t>seisen</w:t>
      </w:r>
      <w:bookmarkEnd w:id="6"/>
    </w:p>
    <w:p w14:paraId="5AD2F72F" w14:textId="4DF747CB" w:rsidR="00DB0BCF" w:rsidRPr="00C463F7" w:rsidRDefault="00120A2A" w:rsidP="00DB0BCF">
      <w:r w:rsidRPr="00C463F7">
        <w:t>In dit hoofdstuk worden alle op te leveren (deel)producten</w:t>
      </w:r>
      <w:r w:rsidR="0095332E" w:rsidRPr="00C463F7">
        <w:t xml:space="preserve"> van het project</w:t>
      </w:r>
      <w:r w:rsidRPr="00C463F7">
        <w:t xml:space="preserve"> benoemd met bijbehorende kwaliteitseisen.</w:t>
      </w:r>
    </w:p>
    <w:tbl>
      <w:tblPr>
        <w:tblStyle w:val="Tabelraster"/>
        <w:tblW w:w="9493" w:type="dxa"/>
        <w:tblLook w:val="04A0" w:firstRow="1" w:lastRow="0" w:firstColumn="1" w:lastColumn="0" w:noHBand="0" w:noVBand="1"/>
      </w:tblPr>
      <w:tblGrid>
        <w:gridCol w:w="1026"/>
        <w:gridCol w:w="1468"/>
        <w:gridCol w:w="2789"/>
        <w:gridCol w:w="2790"/>
        <w:gridCol w:w="1784"/>
      </w:tblGrid>
      <w:tr w:rsidR="00C51A66" w:rsidRPr="00C463F7" w14:paraId="4CA06E2A" w14:textId="1246FFA0" w:rsidTr="697F22B9">
        <w:tc>
          <w:tcPr>
            <w:tcW w:w="1026" w:type="dxa"/>
          </w:tcPr>
          <w:p w14:paraId="3F2FCC42" w14:textId="552C352E" w:rsidR="001E25D8" w:rsidRPr="00C463F7" w:rsidRDefault="001E25D8" w:rsidP="00120A2A">
            <w:pPr>
              <w:rPr>
                <w:b/>
                <w:bCs/>
              </w:rPr>
            </w:pPr>
            <w:r w:rsidRPr="00C463F7">
              <w:rPr>
                <w:b/>
                <w:bCs/>
              </w:rPr>
              <w:t>Nummer</w:t>
            </w:r>
          </w:p>
        </w:tc>
        <w:tc>
          <w:tcPr>
            <w:tcW w:w="1468" w:type="dxa"/>
          </w:tcPr>
          <w:p w14:paraId="27BBC5D0" w14:textId="15491F09" w:rsidR="001E25D8" w:rsidRPr="00C463F7" w:rsidRDefault="001E25D8" w:rsidP="00120A2A">
            <w:pPr>
              <w:rPr>
                <w:b/>
                <w:bCs/>
              </w:rPr>
            </w:pPr>
            <w:r w:rsidRPr="00C463F7">
              <w:rPr>
                <w:b/>
                <w:bCs/>
              </w:rPr>
              <w:t>Product</w:t>
            </w:r>
          </w:p>
        </w:tc>
        <w:tc>
          <w:tcPr>
            <w:tcW w:w="2425" w:type="dxa"/>
          </w:tcPr>
          <w:p w14:paraId="69A07B20" w14:textId="0A263A57" w:rsidR="001E25D8" w:rsidRPr="00C463F7" w:rsidRDefault="001E25D8" w:rsidP="00120A2A">
            <w:pPr>
              <w:rPr>
                <w:b/>
                <w:bCs/>
              </w:rPr>
            </w:pPr>
            <w:r w:rsidRPr="00C463F7">
              <w:rPr>
                <w:b/>
                <w:bCs/>
              </w:rPr>
              <w:t>Productkwaliteit eisen</w:t>
            </w:r>
          </w:p>
        </w:tc>
        <w:tc>
          <w:tcPr>
            <w:tcW w:w="2790" w:type="dxa"/>
          </w:tcPr>
          <w:p w14:paraId="51CF6BBC" w14:textId="084F7148" w:rsidR="001E25D8" w:rsidRPr="00C463F7" w:rsidRDefault="00161DF2" w:rsidP="00120A2A">
            <w:pPr>
              <w:rPr>
                <w:b/>
                <w:bCs/>
              </w:rPr>
            </w:pPr>
            <w:r w:rsidRPr="00C463F7">
              <w:rPr>
                <w:b/>
                <w:bCs/>
              </w:rPr>
              <w:t>Benodigde activiteiten om te komen tot het product</w:t>
            </w:r>
          </w:p>
        </w:tc>
        <w:tc>
          <w:tcPr>
            <w:tcW w:w="1784" w:type="dxa"/>
          </w:tcPr>
          <w:p w14:paraId="025545A0" w14:textId="1C90859E" w:rsidR="636701F5" w:rsidRDefault="006C62D5" w:rsidP="636701F5">
            <w:pPr>
              <w:rPr>
                <w:b/>
                <w:bCs/>
              </w:rPr>
            </w:pPr>
            <w:proofErr w:type="spellStart"/>
            <w:r>
              <w:rPr>
                <w:b/>
                <w:bCs/>
              </w:rPr>
              <w:t>ProcesKwaliteit</w:t>
            </w:r>
            <w:proofErr w:type="spellEnd"/>
          </w:p>
        </w:tc>
      </w:tr>
      <w:tr w:rsidR="00C51A66" w:rsidRPr="00755406" w14:paraId="0515B47F" w14:textId="1A304B41" w:rsidTr="697F22B9">
        <w:tc>
          <w:tcPr>
            <w:tcW w:w="1026" w:type="dxa"/>
          </w:tcPr>
          <w:p w14:paraId="41AF1E8B" w14:textId="0DE27F59" w:rsidR="001E25D8" w:rsidRPr="00C463F7" w:rsidRDefault="005B7B1B" w:rsidP="00120A2A">
            <w:r w:rsidRPr="00C463F7">
              <w:t>1</w:t>
            </w:r>
          </w:p>
        </w:tc>
        <w:tc>
          <w:tcPr>
            <w:tcW w:w="1468" w:type="dxa"/>
          </w:tcPr>
          <w:p w14:paraId="763399CD" w14:textId="307E1168" w:rsidR="001E25D8" w:rsidRPr="00C463F7" w:rsidRDefault="00B20322" w:rsidP="00120A2A">
            <w:r w:rsidRPr="00C463F7">
              <w:t>Plan van Aanpak</w:t>
            </w:r>
          </w:p>
        </w:tc>
        <w:tc>
          <w:tcPr>
            <w:tcW w:w="2425" w:type="dxa"/>
          </w:tcPr>
          <w:p w14:paraId="34A04F79" w14:textId="34D942AB" w:rsidR="001E25D8" w:rsidRPr="00C463F7" w:rsidRDefault="00B678F4" w:rsidP="00B678F4">
            <w:pPr>
              <w:pStyle w:val="Lijstalinea"/>
              <w:numPr>
                <w:ilvl w:val="0"/>
                <w:numId w:val="5"/>
              </w:numPr>
            </w:pPr>
            <w:r w:rsidRPr="00C463F7">
              <w:t xml:space="preserve">Bevat </w:t>
            </w:r>
            <w:r w:rsidR="00390ACE" w:rsidRPr="00C463F7">
              <w:t>alle hoofdstukken die benoemd zijn in</w:t>
            </w:r>
            <w:r w:rsidR="00DC4B56" w:rsidRPr="00C463F7">
              <w:t xml:space="preserve"> Toelichting op PVA</w:t>
            </w:r>
            <w:r w:rsidR="00963975" w:rsidRPr="00C463F7">
              <w:rPr>
                <w:rStyle w:val="Voetnootmarkering"/>
              </w:rPr>
              <w:footnoteReference w:id="2"/>
            </w:r>
          </w:p>
        </w:tc>
        <w:tc>
          <w:tcPr>
            <w:tcW w:w="2790" w:type="dxa"/>
          </w:tcPr>
          <w:p w14:paraId="65169BA9" w14:textId="17E24877" w:rsidR="001E25D8" w:rsidRPr="00C463F7" w:rsidRDefault="00184049" w:rsidP="00276D87">
            <w:pPr>
              <w:pStyle w:val="Lijstalinea"/>
              <w:numPr>
                <w:ilvl w:val="0"/>
                <w:numId w:val="5"/>
              </w:numPr>
            </w:pPr>
            <w:r w:rsidRPr="00C463F7">
              <w:t xml:space="preserve">Eventueel vragen stellen aan de product </w:t>
            </w:r>
            <w:proofErr w:type="spellStart"/>
            <w:r w:rsidR="00A20319" w:rsidRPr="00C463F7">
              <w:t>Owner</w:t>
            </w:r>
            <w:proofErr w:type="spellEnd"/>
            <w:r w:rsidR="007B55EE" w:rsidRPr="00C463F7">
              <w:t xml:space="preserve"> over het product</w:t>
            </w:r>
          </w:p>
          <w:p w14:paraId="47F2DE47" w14:textId="4260F570" w:rsidR="001E25D8" w:rsidRPr="00C463F7" w:rsidRDefault="007B55EE" w:rsidP="00276D87">
            <w:pPr>
              <w:pStyle w:val="Lijstalinea"/>
              <w:numPr>
                <w:ilvl w:val="0"/>
                <w:numId w:val="5"/>
              </w:numPr>
            </w:pPr>
            <w:r w:rsidRPr="00C463F7">
              <w:t>Scrum Coach</w:t>
            </w:r>
            <w:r w:rsidR="008B1423" w:rsidRPr="00C463F7">
              <w:t xml:space="preserve"> </w:t>
            </w:r>
            <w:r w:rsidR="00D24CA5" w:rsidRPr="00C463F7">
              <w:t>en eventueel professional skills docent vragen voor feedback</w:t>
            </w:r>
          </w:p>
        </w:tc>
        <w:tc>
          <w:tcPr>
            <w:tcW w:w="1784" w:type="dxa"/>
          </w:tcPr>
          <w:p w14:paraId="0EDA8CD5" w14:textId="36B74F01" w:rsidR="004C3170" w:rsidRPr="00755406" w:rsidRDefault="00755406" w:rsidP="006C62D5">
            <w:r w:rsidRPr="00755406">
              <w:t>Het hele Plan</w:t>
            </w:r>
            <w:r>
              <w:t xml:space="preserve"> van Aan</w:t>
            </w:r>
            <w:r w:rsidR="00A47517">
              <w:t>pak</w:t>
            </w:r>
            <w:r w:rsidRPr="00755406">
              <w:t xml:space="preserve"> </w:t>
            </w:r>
            <w:r w:rsidR="007D4852">
              <w:t>n</w:t>
            </w:r>
            <w:r w:rsidR="000A6140">
              <w:t>a laten kijken</w:t>
            </w:r>
            <w:r w:rsidRPr="00755406">
              <w:t xml:space="preserve"> door Product </w:t>
            </w:r>
            <w:proofErr w:type="spellStart"/>
            <w:r w:rsidRPr="00755406">
              <w:t>Owner</w:t>
            </w:r>
            <w:proofErr w:type="spellEnd"/>
            <w:r w:rsidRPr="00755406">
              <w:t>, scrum coach en skills docent</w:t>
            </w:r>
            <w:r w:rsidR="00A47517">
              <w:t xml:space="preserve"> voor eventuele verbeteringen</w:t>
            </w:r>
            <w:r w:rsidR="000A6140">
              <w:t xml:space="preserve"> na het inlevermoment en bespreken via Teams</w:t>
            </w:r>
          </w:p>
        </w:tc>
      </w:tr>
      <w:tr w:rsidR="00C51A66" w:rsidRPr="00C463F7" w14:paraId="579C074A" w14:textId="7156341A" w:rsidTr="697F22B9">
        <w:tc>
          <w:tcPr>
            <w:tcW w:w="1026" w:type="dxa"/>
          </w:tcPr>
          <w:p w14:paraId="2CBA0FF4" w14:textId="49CEF178" w:rsidR="001E25D8" w:rsidRPr="00C463F7" w:rsidRDefault="00121E0F" w:rsidP="00120A2A">
            <w:r w:rsidRPr="00C463F7">
              <w:t>2</w:t>
            </w:r>
          </w:p>
        </w:tc>
        <w:tc>
          <w:tcPr>
            <w:tcW w:w="1468" w:type="dxa"/>
          </w:tcPr>
          <w:p w14:paraId="7902D6BC" w14:textId="3A185B5D" w:rsidR="001E25D8" w:rsidRPr="00C463F7" w:rsidRDefault="00121E0F" w:rsidP="00120A2A">
            <w:r w:rsidRPr="00C463F7">
              <w:t xml:space="preserve">Software </w:t>
            </w:r>
            <w:proofErr w:type="spellStart"/>
            <w:r w:rsidRPr="00C463F7">
              <w:t>Guidebook</w:t>
            </w:r>
            <w:proofErr w:type="spellEnd"/>
          </w:p>
        </w:tc>
        <w:tc>
          <w:tcPr>
            <w:tcW w:w="2425" w:type="dxa"/>
          </w:tcPr>
          <w:p w14:paraId="7CF4D4FE" w14:textId="5CD4C8EF" w:rsidR="001E25D8" w:rsidRPr="00C463F7" w:rsidRDefault="00F64EF5" w:rsidP="00F64EF5">
            <w:pPr>
              <w:pStyle w:val="Lijstalinea"/>
              <w:numPr>
                <w:ilvl w:val="0"/>
                <w:numId w:val="5"/>
              </w:numPr>
            </w:pPr>
            <w:r w:rsidRPr="00C463F7">
              <w:t xml:space="preserve">Bevat alle verplichte hoofdstukken </w:t>
            </w:r>
            <w:r w:rsidR="00A4665C" w:rsidRPr="00C463F7">
              <w:t xml:space="preserve">die </w:t>
            </w:r>
            <w:r w:rsidR="00E04C56" w:rsidRPr="00C463F7">
              <w:t>benoemd</w:t>
            </w:r>
            <w:r w:rsidR="00A4665C" w:rsidRPr="00C463F7">
              <w:t xml:space="preserve"> bij het Software </w:t>
            </w:r>
            <w:proofErr w:type="spellStart"/>
            <w:r w:rsidR="00A4665C" w:rsidRPr="00C463F7">
              <w:t>Guidebook</w:t>
            </w:r>
            <w:proofErr w:type="spellEnd"/>
            <w:r w:rsidR="00A34A22" w:rsidRPr="00C463F7">
              <w:rPr>
                <w:rStyle w:val="Voetnootmarkering"/>
              </w:rPr>
              <w:footnoteReference w:id="3"/>
            </w:r>
          </w:p>
        </w:tc>
        <w:tc>
          <w:tcPr>
            <w:tcW w:w="2790" w:type="dxa"/>
          </w:tcPr>
          <w:p w14:paraId="15FEA5EB" w14:textId="022C7AB9" w:rsidR="001E25D8" w:rsidRPr="00C463F7" w:rsidRDefault="00373B5D" w:rsidP="00501FC7">
            <w:pPr>
              <w:pStyle w:val="Lijstalinea"/>
              <w:numPr>
                <w:ilvl w:val="0"/>
                <w:numId w:val="5"/>
              </w:numPr>
            </w:pPr>
            <w:r w:rsidRPr="00C463F7">
              <w:t xml:space="preserve">Gebruik maken van </w:t>
            </w:r>
            <w:r w:rsidR="00501FC7" w:rsidRPr="00C463F7">
              <w:t xml:space="preserve">Visual studio code </w:t>
            </w:r>
            <w:r w:rsidR="00A20319" w:rsidRPr="00C463F7">
              <w:t>plug-in</w:t>
            </w:r>
            <w:r w:rsidR="00501FC7" w:rsidRPr="00C463F7">
              <w:t xml:space="preserve"> – </w:t>
            </w:r>
            <w:proofErr w:type="spellStart"/>
            <w:r w:rsidR="00501FC7" w:rsidRPr="00C463F7">
              <w:t>Markdown</w:t>
            </w:r>
            <w:proofErr w:type="spellEnd"/>
            <w:r w:rsidR="00501FC7" w:rsidRPr="00C463F7">
              <w:t xml:space="preserve"> Preview </w:t>
            </w:r>
            <w:proofErr w:type="spellStart"/>
            <w:r w:rsidR="00501FC7" w:rsidRPr="00C463F7">
              <w:t>Enhanced</w:t>
            </w:r>
            <w:proofErr w:type="spellEnd"/>
          </w:p>
          <w:p w14:paraId="16308C43" w14:textId="2B39741A" w:rsidR="008E56B6" w:rsidRPr="00C463F7" w:rsidRDefault="00F06D1A" w:rsidP="00501FC7">
            <w:pPr>
              <w:pStyle w:val="Lijstalinea"/>
              <w:numPr>
                <w:ilvl w:val="0"/>
                <w:numId w:val="5"/>
              </w:numPr>
            </w:pPr>
            <w:r w:rsidRPr="00C463F7">
              <w:t xml:space="preserve">Gebruik maken van het </w:t>
            </w:r>
            <w:r w:rsidR="008E56B6" w:rsidRPr="00C463F7">
              <w:t>C4 Model</w:t>
            </w:r>
          </w:p>
          <w:p w14:paraId="5FE4C9F7" w14:textId="6FD2A717" w:rsidR="001E25D8" w:rsidRPr="00C463F7" w:rsidRDefault="00F06D1A" w:rsidP="00501FC7">
            <w:pPr>
              <w:pStyle w:val="Lijstalinea"/>
              <w:numPr>
                <w:ilvl w:val="0"/>
                <w:numId w:val="5"/>
              </w:numPr>
            </w:pPr>
            <w:r w:rsidRPr="00C463F7">
              <w:t xml:space="preserve">Gebruik maken van </w:t>
            </w:r>
            <w:proofErr w:type="spellStart"/>
            <w:r w:rsidR="008E56B6" w:rsidRPr="00C463F7">
              <w:t>PlantUML</w:t>
            </w:r>
            <w:proofErr w:type="spellEnd"/>
          </w:p>
        </w:tc>
        <w:tc>
          <w:tcPr>
            <w:tcW w:w="1784" w:type="dxa"/>
          </w:tcPr>
          <w:p w14:paraId="520F4284" w14:textId="448A398C" w:rsidR="636701F5" w:rsidRDefault="0076749A" w:rsidP="006C62D5">
            <w:r>
              <w:t xml:space="preserve">Feedback </w:t>
            </w:r>
            <w:r w:rsidR="007D4852">
              <w:t xml:space="preserve">via Teams </w:t>
            </w:r>
            <w:r>
              <w:t xml:space="preserve">terugkrijgen van de Scrum Coach </w:t>
            </w:r>
            <w:r w:rsidR="00800061">
              <w:t xml:space="preserve">voor verbeteringen voordat deze naar de Product </w:t>
            </w:r>
            <w:proofErr w:type="spellStart"/>
            <w:r w:rsidR="00800061">
              <w:t>Owner</w:t>
            </w:r>
            <w:proofErr w:type="spellEnd"/>
            <w:r w:rsidR="00800061">
              <w:t xml:space="preserve"> wordt gestuurd. </w:t>
            </w:r>
          </w:p>
        </w:tc>
      </w:tr>
      <w:tr w:rsidR="00C51A66" w:rsidRPr="00D5388D" w14:paraId="23F65B90" w14:textId="5FB73213" w:rsidTr="697F22B9">
        <w:tc>
          <w:tcPr>
            <w:tcW w:w="1026" w:type="dxa"/>
          </w:tcPr>
          <w:p w14:paraId="17D074D5" w14:textId="5375DB2C" w:rsidR="001E25D8" w:rsidRPr="00C463F7" w:rsidRDefault="00121E0F" w:rsidP="00120A2A">
            <w:r w:rsidRPr="00C463F7">
              <w:t>3</w:t>
            </w:r>
          </w:p>
        </w:tc>
        <w:tc>
          <w:tcPr>
            <w:tcW w:w="1468" w:type="dxa"/>
          </w:tcPr>
          <w:p w14:paraId="331EC5C7" w14:textId="42031C65" w:rsidR="001E25D8" w:rsidRPr="00C463F7" w:rsidRDefault="00130313" w:rsidP="00120A2A">
            <w:r w:rsidRPr="00C463F7">
              <w:t>Code</w:t>
            </w:r>
          </w:p>
        </w:tc>
        <w:tc>
          <w:tcPr>
            <w:tcW w:w="2425" w:type="dxa"/>
          </w:tcPr>
          <w:p w14:paraId="7E094A2A" w14:textId="77777777" w:rsidR="00A96AD2" w:rsidRPr="00C463F7" w:rsidRDefault="00C02127" w:rsidP="000416D7">
            <w:pPr>
              <w:pStyle w:val="Lijstalinea"/>
              <w:numPr>
                <w:ilvl w:val="0"/>
                <w:numId w:val="5"/>
              </w:numPr>
            </w:pPr>
            <w:r w:rsidRPr="00C463F7">
              <w:t xml:space="preserve">Code is netjes verdeeld </w:t>
            </w:r>
            <w:r w:rsidR="008A6E12" w:rsidRPr="00C463F7">
              <w:t>over meerdere</w:t>
            </w:r>
            <w:r w:rsidR="00AF0409" w:rsidRPr="00C463F7">
              <w:t xml:space="preserve"> </w:t>
            </w:r>
            <w:r w:rsidR="00951479" w:rsidRPr="00C463F7">
              <w:t>bestanden</w:t>
            </w:r>
          </w:p>
          <w:p w14:paraId="0F7FFBC1" w14:textId="1689CD0E" w:rsidR="00C02127" w:rsidRPr="00C463F7" w:rsidRDefault="00A96AD2" w:rsidP="000416D7">
            <w:pPr>
              <w:pStyle w:val="Lijstalinea"/>
              <w:numPr>
                <w:ilvl w:val="0"/>
                <w:numId w:val="5"/>
              </w:numPr>
            </w:pPr>
            <w:r w:rsidRPr="00C463F7">
              <w:t xml:space="preserve">Geen onnodige herhaling van </w:t>
            </w:r>
            <w:r w:rsidR="007D49E4" w:rsidRPr="00C463F7">
              <w:t>c</w:t>
            </w:r>
            <w:r w:rsidR="00D62B78" w:rsidRPr="00C463F7">
              <w:t>ode</w:t>
            </w:r>
            <w:r w:rsidR="007067D7" w:rsidRPr="00C463F7">
              <w:t xml:space="preserve"> door </w:t>
            </w:r>
            <w:r w:rsidR="00A205F3" w:rsidRPr="00C463F7">
              <w:t xml:space="preserve">functies </w:t>
            </w:r>
            <w:r w:rsidR="00B241A3" w:rsidRPr="00C463F7">
              <w:t>te hergebruiken</w:t>
            </w:r>
            <w:r w:rsidR="00951479" w:rsidRPr="00C463F7">
              <w:t xml:space="preserve"> </w:t>
            </w:r>
          </w:p>
          <w:p w14:paraId="5040C832" w14:textId="0DA40220" w:rsidR="00B65D72" w:rsidRPr="00C463F7" w:rsidRDefault="000416D7" w:rsidP="00796FC3">
            <w:pPr>
              <w:pStyle w:val="Lijstalinea"/>
              <w:numPr>
                <w:ilvl w:val="0"/>
                <w:numId w:val="5"/>
              </w:numPr>
            </w:pPr>
            <w:r w:rsidRPr="00C463F7">
              <w:t xml:space="preserve">Commentaar </w:t>
            </w:r>
            <w:r w:rsidR="00EF1369" w:rsidRPr="00C463F7">
              <w:t>in het Engels</w:t>
            </w:r>
            <w:r w:rsidR="00286B3B" w:rsidRPr="00C463F7">
              <w:t xml:space="preserve"> geschreven</w:t>
            </w:r>
          </w:p>
          <w:p w14:paraId="10FE0175" w14:textId="77777777" w:rsidR="0017594B" w:rsidRPr="00C463F7" w:rsidRDefault="0017594B" w:rsidP="000416D7">
            <w:pPr>
              <w:pStyle w:val="Lijstalinea"/>
              <w:numPr>
                <w:ilvl w:val="0"/>
                <w:numId w:val="5"/>
              </w:numPr>
            </w:pPr>
            <w:r w:rsidRPr="00C463F7">
              <w:t>Voldoet aan acceptatiecriteria</w:t>
            </w:r>
          </w:p>
          <w:p w14:paraId="219833EA" w14:textId="77777777" w:rsidR="0017594B" w:rsidRPr="00C463F7" w:rsidRDefault="00A9370F" w:rsidP="000416D7">
            <w:pPr>
              <w:pStyle w:val="Lijstalinea"/>
              <w:numPr>
                <w:ilvl w:val="0"/>
                <w:numId w:val="5"/>
              </w:numPr>
            </w:pPr>
            <w:r w:rsidRPr="00C463F7">
              <w:t xml:space="preserve">Voldoet aan Definition of </w:t>
            </w:r>
            <w:proofErr w:type="spellStart"/>
            <w:r w:rsidRPr="00C463F7">
              <w:t>Done</w:t>
            </w:r>
            <w:proofErr w:type="spellEnd"/>
          </w:p>
          <w:p w14:paraId="3E963830" w14:textId="76D34E22" w:rsidR="00655101" w:rsidRPr="00C463F7" w:rsidRDefault="00655101" w:rsidP="000416D7">
            <w:pPr>
              <w:pStyle w:val="Lijstalinea"/>
              <w:numPr>
                <w:ilvl w:val="0"/>
                <w:numId w:val="5"/>
              </w:numPr>
            </w:pPr>
            <w:r w:rsidRPr="00C463F7">
              <w:t>Wordt geplaats</w:t>
            </w:r>
            <w:r w:rsidR="004578AD" w:rsidRPr="00C463F7">
              <w:t>t</w:t>
            </w:r>
            <w:r w:rsidRPr="00C463F7">
              <w:t xml:space="preserve"> </w:t>
            </w:r>
            <w:r w:rsidR="00E5287D" w:rsidRPr="00C463F7">
              <w:t xml:space="preserve">op </w:t>
            </w:r>
            <w:proofErr w:type="spellStart"/>
            <w:r w:rsidR="00E5287D" w:rsidRPr="00C463F7">
              <w:t>Github</w:t>
            </w:r>
            <w:proofErr w:type="spellEnd"/>
            <w:r w:rsidR="00E5287D" w:rsidRPr="00C463F7">
              <w:t xml:space="preserve"> in een</w:t>
            </w:r>
            <w:r w:rsidR="008E58BD" w:rsidRPr="00C463F7">
              <w:t xml:space="preserve"> </w:t>
            </w:r>
            <w:proofErr w:type="spellStart"/>
            <w:r w:rsidR="0022600A" w:rsidRPr="00C463F7">
              <w:t>branch</w:t>
            </w:r>
            <w:proofErr w:type="spellEnd"/>
            <w:r w:rsidR="0022600A" w:rsidRPr="00C463F7">
              <w:t xml:space="preserve"> die losstaat van </w:t>
            </w:r>
            <w:r w:rsidR="004578AD" w:rsidRPr="00C463F7">
              <w:t xml:space="preserve">de </w:t>
            </w:r>
            <w:proofErr w:type="spellStart"/>
            <w:r w:rsidR="004578AD" w:rsidRPr="00C463F7">
              <w:t>main</w:t>
            </w:r>
            <w:proofErr w:type="spellEnd"/>
            <w:r w:rsidR="004578AD" w:rsidRPr="00C463F7">
              <w:t xml:space="preserve"> </w:t>
            </w:r>
            <w:proofErr w:type="spellStart"/>
            <w:r w:rsidR="004578AD" w:rsidRPr="00C463F7">
              <w:t>branch</w:t>
            </w:r>
            <w:proofErr w:type="spellEnd"/>
          </w:p>
        </w:tc>
        <w:tc>
          <w:tcPr>
            <w:tcW w:w="2790" w:type="dxa"/>
          </w:tcPr>
          <w:p w14:paraId="096D0C1C" w14:textId="6F07A117" w:rsidR="00236E6A" w:rsidRDefault="00236E6A" w:rsidP="0072589A">
            <w:pPr>
              <w:pStyle w:val="Default"/>
              <w:numPr>
                <w:ilvl w:val="0"/>
                <w:numId w:val="5"/>
              </w:numPr>
              <w:rPr>
                <w:sz w:val="22"/>
                <w:szCs w:val="22"/>
                <w:lang w:val="nl-NL"/>
              </w:rPr>
            </w:pPr>
            <w:r>
              <w:rPr>
                <w:sz w:val="22"/>
                <w:szCs w:val="22"/>
                <w:lang w:val="nl-NL"/>
              </w:rPr>
              <w:t>Code schrijven</w:t>
            </w:r>
          </w:p>
          <w:p w14:paraId="6EAF2ED5" w14:textId="6F07A117" w:rsidR="00236E6A" w:rsidRDefault="00236E6A" w:rsidP="0072589A">
            <w:pPr>
              <w:pStyle w:val="Default"/>
              <w:numPr>
                <w:ilvl w:val="0"/>
                <w:numId w:val="5"/>
              </w:numPr>
              <w:rPr>
                <w:sz w:val="22"/>
                <w:szCs w:val="22"/>
                <w:lang w:val="nl-NL"/>
              </w:rPr>
            </w:pPr>
            <w:r>
              <w:rPr>
                <w:sz w:val="22"/>
                <w:szCs w:val="22"/>
                <w:lang w:val="nl-NL"/>
              </w:rPr>
              <w:t>Unit tests (</w:t>
            </w:r>
            <w:proofErr w:type="spellStart"/>
            <w:r>
              <w:rPr>
                <w:sz w:val="22"/>
                <w:szCs w:val="22"/>
                <w:lang w:val="nl-NL"/>
              </w:rPr>
              <w:t>back-end</w:t>
            </w:r>
            <w:proofErr w:type="spellEnd"/>
            <w:r>
              <w:rPr>
                <w:sz w:val="22"/>
                <w:szCs w:val="22"/>
                <w:lang w:val="nl-NL"/>
              </w:rPr>
              <w:t>)</w:t>
            </w:r>
          </w:p>
          <w:p w14:paraId="0DA6CFC5" w14:textId="6F07A117" w:rsidR="003C4D4D" w:rsidRPr="00C463F7" w:rsidRDefault="00DF1841" w:rsidP="0072589A">
            <w:pPr>
              <w:pStyle w:val="Default"/>
              <w:numPr>
                <w:ilvl w:val="0"/>
                <w:numId w:val="5"/>
              </w:numPr>
              <w:rPr>
                <w:sz w:val="22"/>
                <w:szCs w:val="22"/>
                <w:lang w:val="nl-NL"/>
              </w:rPr>
            </w:pPr>
            <w:r w:rsidRPr="00C463F7">
              <w:rPr>
                <w:sz w:val="22"/>
                <w:szCs w:val="22"/>
                <w:lang w:val="nl-NL"/>
              </w:rPr>
              <w:t>Eventueel onderzoek van minder bekende technieken</w:t>
            </w:r>
          </w:p>
          <w:p w14:paraId="5A0958EE" w14:textId="77777777" w:rsidR="001E25D8" w:rsidRPr="00C463F7" w:rsidRDefault="001E25D8" w:rsidP="00120A2A"/>
        </w:tc>
        <w:tc>
          <w:tcPr>
            <w:tcW w:w="1784" w:type="dxa"/>
          </w:tcPr>
          <w:p w14:paraId="667EB37E" w14:textId="29F77571" w:rsidR="00D5388D" w:rsidRPr="00C463F7" w:rsidRDefault="00D5388D" w:rsidP="00D5388D">
            <w:pPr>
              <w:pStyle w:val="Default"/>
              <w:rPr>
                <w:sz w:val="22"/>
                <w:szCs w:val="22"/>
                <w:lang w:val="nl-NL"/>
              </w:rPr>
            </w:pPr>
            <w:r w:rsidRPr="00C463F7">
              <w:rPr>
                <w:sz w:val="22"/>
                <w:szCs w:val="22"/>
                <w:lang w:val="nl-NL"/>
              </w:rPr>
              <w:t xml:space="preserve">Ieder pull </w:t>
            </w:r>
            <w:proofErr w:type="spellStart"/>
            <w:r w:rsidRPr="00C463F7">
              <w:rPr>
                <w:sz w:val="22"/>
                <w:szCs w:val="22"/>
                <w:lang w:val="nl-NL"/>
              </w:rPr>
              <w:t>request</w:t>
            </w:r>
            <w:proofErr w:type="spellEnd"/>
            <w:r w:rsidRPr="00C463F7">
              <w:rPr>
                <w:sz w:val="22"/>
                <w:szCs w:val="22"/>
                <w:lang w:val="nl-NL"/>
              </w:rPr>
              <w:t xml:space="preserve"> wordt door minstens </w:t>
            </w:r>
            <w:r w:rsidR="00F0794C">
              <w:rPr>
                <w:sz w:val="22"/>
                <w:szCs w:val="22"/>
                <w:lang w:val="nl-NL"/>
              </w:rPr>
              <w:t>één</w:t>
            </w:r>
            <w:r w:rsidRPr="00C463F7">
              <w:rPr>
                <w:sz w:val="22"/>
                <w:szCs w:val="22"/>
                <w:lang w:val="nl-NL"/>
              </w:rPr>
              <w:t xml:space="preserve"> teaml</w:t>
            </w:r>
            <w:r w:rsidR="00F0794C">
              <w:rPr>
                <w:sz w:val="22"/>
                <w:szCs w:val="22"/>
                <w:lang w:val="nl-NL"/>
              </w:rPr>
              <w:t>id</w:t>
            </w:r>
            <w:r w:rsidRPr="00C463F7">
              <w:rPr>
                <w:sz w:val="22"/>
                <w:szCs w:val="22"/>
                <w:lang w:val="nl-NL"/>
              </w:rPr>
              <w:t xml:space="preserve"> </w:t>
            </w:r>
            <w:proofErr w:type="spellStart"/>
            <w:r w:rsidRPr="00C463F7">
              <w:rPr>
                <w:sz w:val="22"/>
                <w:szCs w:val="22"/>
                <w:lang w:val="nl-NL"/>
              </w:rPr>
              <w:t>gereviewd</w:t>
            </w:r>
            <w:proofErr w:type="spellEnd"/>
            <w:r w:rsidRPr="00C463F7">
              <w:rPr>
                <w:sz w:val="22"/>
                <w:szCs w:val="22"/>
                <w:lang w:val="nl-NL"/>
              </w:rPr>
              <w:t xml:space="preserve"> </w:t>
            </w:r>
            <w:r w:rsidR="00F0794C">
              <w:rPr>
                <w:sz w:val="22"/>
                <w:szCs w:val="22"/>
                <w:lang w:val="nl-NL"/>
              </w:rPr>
              <w:t xml:space="preserve">die niet aan de functie heeft gewerkt </w:t>
            </w:r>
            <w:r w:rsidR="00D90D40">
              <w:rPr>
                <w:sz w:val="22"/>
                <w:szCs w:val="22"/>
                <w:lang w:val="nl-NL"/>
              </w:rPr>
              <w:t>en de code voldoet aan de volgende eisen</w:t>
            </w:r>
            <w:r w:rsidRPr="00C463F7">
              <w:rPr>
                <w:sz w:val="22"/>
                <w:szCs w:val="22"/>
                <w:lang w:val="nl-NL"/>
              </w:rPr>
              <w:t xml:space="preserve">: </w:t>
            </w:r>
          </w:p>
          <w:p w14:paraId="6DC07B60" w14:textId="7720D958" w:rsidR="636701F5" w:rsidRDefault="006D4E31" w:rsidP="636701F5">
            <w:pPr>
              <w:pStyle w:val="Default"/>
              <w:rPr>
                <w:sz w:val="22"/>
                <w:szCs w:val="22"/>
                <w:lang w:val="nl-NL"/>
              </w:rPr>
            </w:pPr>
            <w:r>
              <w:rPr>
                <w:sz w:val="22"/>
                <w:szCs w:val="22"/>
                <w:lang w:val="nl-NL"/>
              </w:rPr>
              <w:t xml:space="preserve">Kolom: </w:t>
            </w:r>
            <w:r w:rsidR="00D5388D" w:rsidRPr="00C463F7">
              <w:rPr>
                <w:sz w:val="22"/>
                <w:szCs w:val="22"/>
                <w:lang w:val="nl-NL"/>
              </w:rPr>
              <w:t>“Productkwaliteit eisen”</w:t>
            </w:r>
          </w:p>
          <w:p w14:paraId="0EF720EA" w14:textId="7D980B7B" w:rsidR="00D90D40" w:rsidRDefault="006D4E31" w:rsidP="636701F5">
            <w:pPr>
              <w:pStyle w:val="Default"/>
              <w:rPr>
                <w:sz w:val="22"/>
                <w:szCs w:val="22"/>
                <w:lang w:val="nl-NL"/>
              </w:rPr>
            </w:pPr>
            <w:r>
              <w:rPr>
                <w:sz w:val="22"/>
                <w:szCs w:val="22"/>
                <w:lang w:val="nl-NL"/>
              </w:rPr>
              <w:t xml:space="preserve">Hoofdstuk 8: </w:t>
            </w:r>
            <w:r w:rsidR="00D90D40">
              <w:rPr>
                <w:sz w:val="22"/>
                <w:szCs w:val="22"/>
                <w:lang w:val="nl-NL"/>
              </w:rPr>
              <w:t xml:space="preserve">“Definition of </w:t>
            </w:r>
            <w:proofErr w:type="spellStart"/>
            <w:r w:rsidR="00D90D40">
              <w:rPr>
                <w:sz w:val="22"/>
                <w:szCs w:val="22"/>
                <w:lang w:val="nl-NL"/>
              </w:rPr>
              <w:t>done</w:t>
            </w:r>
            <w:proofErr w:type="spellEnd"/>
            <w:r w:rsidR="00D90D40">
              <w:rPr>
                <w:sz w:val="22"/>
                <w:szCs w:val="22"/>
                <w:lang w:val="nl-NL"/>
              </w:rPr>
              <w:t>”</w:t>
            </w:r>
          </w:p>
          <w:p w14:paraId="35AA215E" w14:textId="7D980B7B" w:rsidR="006D4E31" w:rsidRDefault="006D4E31" w:rsidP="636701F5">
            <w:pPr>
              <w:pStyle w:val="Default"/>
              <w:rPr>
                <w:sz w:val="22"/>
                <w:szCs w:val="22"/>
                <w:lang w:val="nl-NL"/>
              </w:rPr>
            </w:pPr>
            <w:r>
              <w:rPr>
                <w:sz w:val="22"/>
                <w:szCs w:val="22"/>
                <w:lang w:val="nl-NL"/>
              </w:rPr>
              <w:t>Hoofdstuk 8:</w:t>
            </w:r>
          </w:p>
          <w:p w14:paraId="1FB569DB" w14:textId="735748BC" w:rsidR="00D90D40" w:rsidRDefault="00D90D40" w:rsidP="636701F5">
            <w:pPr>
              <w:pStyle w:val="Default"/>
              <w:rPr>
                <w:sz w:val="22"/>
                <w:szCs w:val="22"/>
                <w:lang w:val="nl-NL"/>
              </w:rPr>
            </w:pPr>
            <w:r>
              <w:rPr>
                <w:sz w:val="22"/>
                <w:szCs w:val="22"/>
                <w:lang w:val="nl-NL"/>
              </w:rPr>
              <w:t>“Code kwaliteit”</w:t>
            </w:r>
          </w:p>
        </w:tc>
      </w:tr>
      <w:tr w:rsidR="00C51A66" w:rsidRPr="00C463F7" w14:paraId="7DCAEA01" w14:textId="6E03EA7B" w:rsidTr="697F22B9">
        <w:tc>
          <w:tcPr>
            <w:tcW w:w="1026" w:type="dxa"/>
          </w:tcPr>
          <w:p w14:paraId="161294ED" w14:textId="6C801349" w:rsidR="006848C3" w:rsidRPr="00C463F7" w:rsidRDefault="006848C3" w:rsidP="00120A2A">
            <w:r w:rsidRPr="00C463F7">
              <w:lastRenderedPageBreak/>
              <w:t>4</w:t>
            </w:r>
          </w:p>
        </w:tc>
        <w:tc>
          <w:tcPr>
            <w:tcW w:w="1468" w:type="dxa"/>
          </w:tcPr>
          <w:p w14:paraId="61E7F461" w14:textId="793E8C1F" w:rsidR="006848C3" w:rsidRPr="00C463F7" w:rsidRDefault="006848C3" w:rsidP="00120A2A">
            <w:r w:rsidRPr="00C463F7">
              <w:t xml:space="preserve">Bouwen van </w:t>
            </w:r>
            <w:r w:rsidR="003B37F6" w:rsidRPr="00C463F7">
              <w:t>een database</w:t>
            </w:r>
          </w:p>
        </w:tc>
        <w:tc>
          <w:tcPr>
            <w:tcW w:w="2425" w:type="dxa"/>
          </w:tcPr>
          <w:p w14:paraId="02F03146" w14:textId="5366385B" w:rsidR="006848C3" w:rsidRPr="00C463F7" w:rsidRDefault="00B02625" w:rsidP="000416D7">
            <w:pPr>
              <w:pStyle w:val="Lijstalinea"/>
              <w:numPr>
                <w:ilvl w:val="0"/>
                <w:numId w:val="5"/>
              </w:numPr>
            </w:pPr>
            <w:r w:rsidRPr="00C463F7">
              <w:t xml:space="preserve">Er wordt </w:t>
            </w:r>
            <w:r w:rsidR="00D50F4C" w:rsidRPr="00C463F7">
              <w:t xml:space="preserve">een </w:t>
            </w:r>
            <w:r w:rsidR="2781B2C1">
              <w:t>document gebaseerde</w:t>
            </w:r>
            <w:r w:rsidR="00FE6E88" w:rsidRPr="00C463F7">
              <w:t xml:space="preserve"> </w:t>
            </w:r>
            <w:r w:rsidR="4A0DF9FD">
              <w:t>database</w:t>
            </w:r>
            <w:r w:rsidR="00FE6E88" w:rsidRPr="00C463F7">
              <w:t xml:space="preserve"> </w:t>
            </w:r>
            <w:r w:rsidR="00BE2BBB" w:rsidRPr="00C463F7">
              <w:t xml:space="preserve">opgesteld aan de hand van </w:t>
            </w:r>
            <w:proofErr w:type="spellStart"/>
            <w:r w:rsidR="00BE2BBB" w:rsidRPr="00C463F7">
              <w:t>MongoDB</w:t>
            </w:r>
            <w:proofErr w:type="spellEnd"/>
            <w:r w:rsidR="00BE2BBB" w:rsidRPr="00C463F7">
              <w:t xml:space="preserve"> en </w:t>
            </w:r>
            <w:proofErr w:type="spellStart"/>
            <w:r w:rsidR="00BE2BBB" w:rsidRPr="00C463F7">
              <w:t>Mongoose</w:t>
            </w:r>
            <w:proofErr w:type="spellEnd"/>
            <w:r w:rsidR="00BE2BBB" w:rsidRPr="00C463F7">
              <w:t xml:space="preserve">. </w:t>
            </w:r>
          </w:p>
          <w:p w14:paraId="1A97147E" w14:textId="14A66A36" w:rsidR="005E5DEA" w:rsidRPr="00C463F7" w:rsidRDefault="005E5DEA" w:rsidP="00100637">
            <w:pPr>
              <w:ind w:left="283"/>
            </w:pPr>
          </w:p>
        </w:tc>
        <w:tc>
          <w:tcPr>
            <w:tcW w:w="2790" w:type="dxa"/>
          </w:tcPr>
          <w:p w14:paraId="6C947F36" w14:textId="77777777" w:rsidR="006848C3" w:rsidRPr="00C463F7" w:rsidRDefault="001761A6" w:rsidP="00427451">
            <w:pPr>
              <w:pStyle w:val="Lijstalinea"/>
              <w:numPr>
                <w:ilvl w:val="0"/>
                <w:numId w:val="5"/>
              </w:numPr>
            </w:pPr>
            <w:r w:rsidRPr="00C463F7">
              <w:t xml:space="preserve">Opzetten van </w:t>
            </w:r>
            <w:r w:rsidR="0010636B" w:rsidRPr="00C463F7">
              <w:t>schema’s</w:t>
            </w:r>
            <w:r w:rsidR="00752AB2" w:rsidRPr="00C463F7">
              <w:t xml:space="preserve"> waarin beschreven wordt wel</w:t>
            </w:r>
            <w:r w:rsidR="00E809C6" w:rsidRPr="00C463F7">
              <w:t>ke data in de database opgeslagen wordt</w:t>
            </w:r>
          </w:p>
          <w:p w14:paraId="23B289E2" w14:textId="080EC0CD" w:rsidR="006848C3" w:rsidRPr="00C463F7" w:rsidRDefault="00F21C62" w:rsidP="00427451">
            <w:pPr>
              <w:pStyle w:val="Lijstalinea"/>
              <w:numPr>
                <w:ilvl w:val="0"/>
                <w:numId w:val="5"/>
              </w:numPr>
            </w:pPr>
            <w:r w:rsidRPr="00C463F7">
              <w:t xml:space="preserve">Maken van een diagram die inzicht geeft hoe de database </w:t>
            </w:r>
            <w:r w:rsidR="00376857" w:rsidRPr="00C463F7">
              <w:t>eruitziet</w:t>
            </w:r>
          </w:p>
          <w:p w14:paraId="7D7EA9D4" w14:textId="17F558D7" w:rsidR="00A74FFF" w:rsidRPr="00C463F7" w:rsidRDefault="00075BD1" w:rsidP="00427451">
            <w:pPr>
              <w:pStyle w:val="Lijstalinea"/>
              <w:numPr>
                <w:ilvl w:val="0"/>
                <w:numId w:val="5"/>
              </w:numPr>
            </w:pPr>
            <w:r w:rsidRPr="00C463F7">
              <w:t xml:space="preserve">Gebruik maken van </w:t>
            </w:r>
            <w:proofErr w:type="spellStart"/>
            <w:r w:rsidR="00A74FFF" w:rsidRPr="00C463F7">
              <w:t>MongoDB</w:t>
            </w:r>
            <w:proofErr w:type="spellEnd"/>
            <w:r w:rsidR="0055231C" w:rsidRPr="00C463F7">
              <w:t>/</w:t>
            </w:r>
            <w:proofErr w:type="spellStart"/>
            <w:r w:rsidR="0055231C" w:rsidRPr="00C463F7">
              <w:t>Mongoose</w:t>
            </w:r>
            <w:proofErr w:type="spellEnd"/>
          </w:p>
          <w:p w14:paraId="001D6531" w14:textId="567116D1" w:rsidR="0055231C" w:rsidRPr="00C463F7" w:rsidRDefault="00075BD1" w:rsidP="00427451">
            <w:pPr>
              <w:pStyle w:val="Lijstalinea"/>
              <w:numPr>
                <w:ilvl w:val="0"/>
                <w:numId w:val="5"/>
              </w:numPr>
            </w:pPr>
            <w:r w:rsidRPr="00C463F7">
              <w:t xml:space="preserve">Gebruik maken van </w:t>
            </w:r>
            <w:r w:rsidR="0055231C" w:rsidRPr="00C463F7">
              <w:t>Robo3T</w:t>
            </w:r>
          </w:p>
          <w:p w14:paraId="30F9E4CA" w14:textId="40DF1C50" w:rsidR="00F21C62" w:rsidRPr="00C463F7" w:rsidRDefault="00075BD1" w:rsidP="00427451">
            <w:pPr>
              <w:pStyle w:val="Lijstalinea"/>
              <w:numPr>
                <w:ilvl w:val="0"/>
                <w:numId w:val="5"/>
              </w:numPr>
            </w:pPr>
            <w:r w:rsidRPr="00C463F7">
              <w:t xml:space="preserve">Gebruik maken van </w:t>
            </w:r>
            <w:r w:rsidR="001333E9" w:rsidRPr="00C463F7">
              <w:t>Postman</w:t>
            </w:r>
          </w:p>
        </w:tc>
        <w:tc>
          <w:tcPr>
            <w:tcW w:w="1784" w:type="dxa"/>
          </w:tcPr>
          <w:p w14:paraId="2EF49545" w14:textId="48414B9B" w:rsidR="636701F5" w:rsidRDefault="1F3AC694" w:rsidP="70DC7A72">
            <w:r>
              <w:t xml:space="preserve">Bij elke verandering aan het schema van de database wordt dit </w:t>
            </w:r>
            <w:proofErr w:type="spellStart"/>
            <w:r>
              <w:t>gereviewd</w:t>
            </w:r>
            <w:proofErr w:type="spellEnd"/>
            <w:r>
              <w:t xml:space="preserve"> door minstens </w:t>
            </w:r>
            <w:r w:rsidR="46C867C5" w:rsidRPr="70DC7A72">
              <w:t xml:space="preserve">één </w:t>
            </w:r>
            <w:r>
              <w:t>teamlid die niet met het schema gewerkt heeft</w:t>
            </w:r>
            <w:r w:rsidR="59FAB17F">
              <w:t>.</w:t>
            </w:r>
          </w:p>
          <w:p w14:paraId="7408E89F" w14:textId="6FDD9DD7" w:rsidR="636701F5" w:rsidRDefault="636701F5" w:rsidP="70DC7A72"/>
          <w:p w14:paraId="74FE04AF" w14:textId="66D4909C" w:rsidR="636701F5" w:rsidRDefault="59FAB17F" w:rsidP="70DC7A72">
            <w:r>
              <w:t>Na elke</w:t>
            </w:r>
            <w:r w:rsidR="5BDC1A12">
              <w:t xml:space="preserve"> doorgevoerde</w:t>
            </w:r>
            <w:r>
              <w:t xml:space="preserve"> wijziging in de schema’s van de database moet dit worden gedocumenteer</w:t>
            </w:r>
            <w:r w:rsidR="4EBF3367">
              <w:t>d</w:t>
            </w:r>
          </w:p>
          <w:p w14:paraId="3C03CA72" w14:textId="5C4B466F" w:rsidR="636701F5" w:rsidRDefault="4EBF3367" w:rsidP="70DC7A72">
            <w:proofErr w:type="gramStart"/>
            <w:r>
              <w:t>in</w:t>
            </w:r>
            <w:proofErr w:type="gramEnd"/>
            <w:r>
              <w:t xml:space="preserve"> het Software </w:t>
            </w:r>
            <w:proofErr w:type="spellStart"/>
            <w:r>
              <w:t>Guidebook</w:t>
            </w:r>
            <w:proofErr w:type="spellEnd"/>
            <w:r w:rsidR="717782DF">
              <w:t>.</w:t>
            </w:r>
          </w:p>
        </w:tc>
      </w:tr>
      <w:tr w:rsidR="00C51A66" w:rsidRPr="00C463F7" w14:paraId="781721F9" w14:textId="23F5C6E6" w:rsidTr="697F22B9">
        <w:tc>
          <w:tcPr>
            <w:tcW w:w="1026" w:type="dxa"/>
          </w:tcPr>
          <w:p w14:paraId="2893BF7F" w14:textId="677BDAB7" w:rsidR="00575071" w:rsidRPr="00C463F7" w:rsidRDefault="006848C3" w:rsidP="00120A2A">
            <w:r w:rsidRPr="00C463F7">
              <w:t>5</w:t>
            </w:r>
          </w:p>
        </w:tc>
        <w:tc>
          <w:tcPr>
            <w:tcW w:w="1468" w:type="dxa"/>
          </w:tcPr>
          <w:p w14:paraId="47262C66" w14:textId="5EF8ABE4" w:rsidR="00575071" w:rsidRPr="00C463F7" w:rsidRDefault="0032108A" w:rsidP="00120A2A">
            <w:r w:rsidRPr="00C463F7">
              <w:t>Eindproduct</w:t>
            </w:r>
            <w:r w:rsidR="00B875B5" w:rsidRPr="00C463F7">
              <w:t xml:space="preserve"> webapplicatie</w:t>
            </w:r>
          </w:p>
        </w:tc>
        <w:tc>
          <w:tcPr>
            <w:tcW w:w="2425" w:type="dxa"/>
          </w:tcPr>
          <w:p w14:paraId="65A28717" w14:textId="77777777" w:rsidR="00575071" w:rsidRDefault="003C1D4A" w:rsidP="000416D7">
            <w:pPr>
              <w:pStyle w:val="Lijstalinea"/>
              <w:numPr>
                <w:ilvl w:val="0"/>
                <w:numId w:val="5"/>
              </w:numPr>
            </w:pPr>
            <w:r w:rsidRPr="00C463F7">
              <w:t xml:space="preserve">Voldoet </w:t>
            </w:r>
            <w:r w:rsidR="000572B3" w:rsidRPr="00C463F7">
              <w:t xml:space="preserve">aan de kwaliteitseisen </w:t>
            </w:r>
            <w:r w:rsidR="00AB3A69" w:rsidRPr="00C463F7">
              <w:t>die beschreven zijn in het product: “Code”</w:t>
            </w:r>
          </w:p>
          <w:p w14:paraId="416A66E2" w14:textId="77777777" w:rsidR="00575071" w:rsidRDefault="00F92553" w:rsidP="000416D7">
            <w:pPr>
              <w:pStyle w:val="Lijstalinea"/>
              <w:numPr>
                <w:ilvl w:val="0"/>
                <w:numId w:val="5"/>
              </w:numPr>
              <w:rPr>
                <w:rStyle w:val="Voetnootmarkering"/>
              </w:rPr>
            </w:pPr>
            <w:r>
              <w:t>Voldoet aan</w:t>
            </w:r>
            <w:r w:rsidR="007A2CEB">
              <w:t xml:space="preserve"> extra functionaliteit webapplicatie</w:t>
            </w:r>
          </w:p>
          <w:p w14:paraId="1E8226EA" w14:textId="7AD8E100" w:rsidR="007467B0" w:rsidRPr="00C463F7" w:rsidRDefault="007467B0" w:rsidP="000416D7">
            <w:pPr>
              <w:pStyle w:val="Lijstalinea"/>
              <w:numPr>
                <w:ilvl w:val="0"/>
                <w:numId w:val="5"/>
              </w:numPr>
            </w:pPr>
            <w:r>
              <w:t xml:space="preserve">Voldoet aan </w:t>
            </w:r>
            <w:r w:rsidR="008204BC">
              <w:t xml:space="preserve">de basisfunctionaliteiten en </w:t>
            </w:r>
            <w:r>
              <w:t>een aantal</w:t>
            </w:r>
            <w:r w:rsidR="00AA4E4D">
              <w:t xml:space="preserve"> </w:t>
            </w:r>
            <w:r>
              <w:t>extra functionaliteiten</w:t>
            </w:r>
            <w:r w:rsidR="008A59E7">
              <w:t xml:space="preserve"> zoals beschreven in </w:t>
            </w:r>
            <w:hyperlink w:anchor="_6.1_Productkwaliteit_eisen" w:history="1">
              <w:r w:rsidR="008A59E7" w:rsidRPr="008A59E7">
                <w:rPr>
                  <w:rStyle w:val="Hyperlink"/>
                </w:rPr>
                <w:t>Hoofdstuk 6.1</w:t>
              </w:r>
            </w:hyperlink>
            <w:r w:rsidR="009B02BC">
              <w:rPr>
                <w:rStyle w:val="Hyperlink"/>
              </w:rPr>
              <w:t xml:space="preserve"> </w:t>
            </w:r>
            <w:r w:rsidR="009B02BC" w:rsidRPr="00AA491B">
              <w:t>aan</w:t>
            </w:r>
            <w:r w:rsidR="008204BC" w:rsidRPr="00AA491B">
              <w:t xml:space="preserve"> het eind van de derde sprint</w:t>
            </w:r>
          </w:p>
        </w:tc>
        <w:tc>
          <w:tcPr>
            <w:tcW w:w="2790" w:type="dxa"/>
          </w:tcPr>
          <w:p w14:paraId="2014A399" w14:textId="77777777" w:rsidR="00575071" w:rsidRPr="00C463F7" w:rsidRDefault="00A36773" w:rsidP="00A36773">
            <w:pPr>
              <w:pStyle w:val="Lijstalinea"/>
              <w:numPr>
                <w:ilvl w:val="0"/>
                <w:numId w:val="5"/>
              </w:numPr>
            </w:pPr>
            <w:r w:rsidRPr="00C463F7">
              <w:t xml:space="preserve">Overleg met </w:t>
            </w:r>
            <w:r w:rsidR="005325C4" w:rsidRPr="00C463F7">
              <w:t xml:space="preserve">de Product </w:t>
            </w:r>
            <w:proofErr w:type="spellStart"/>
            <w:r w:rsidR="005325C4" w:rsidRPr="00C463F7">
              <w:t>Owner</w:t>
            </w:r>
            <w:proofErr w:type="spellEnd"/>
          </w:p>
          <w:p w14:paraId="021B9B08" w14:textId="5F0D248C" w:rsidR="003875D2" w:rsidRPr="00C463F7" w:rsidRDefault="003875D2" w:rsidP="00A36773">
            <w:pPr>
              <w:pStyle w:val="Lijstalinea"/>
              <w:numPr>
                <w:ilvl w:val="0"/>
                <w:numId w:val="5"/>
              </w:numPr>
            </w:pPr>
            <w:r w:rsidRPr="00C463F7">
              <w:t>Voldoet aan c</w:t>
            </w:r>
            <w:r w:rsidR="00FF42C5" w:rsidRPr="00C463F7">
              <w:t xml:space="preserve">ode kwaliteit zoals beschrijven in </w:t>
            </w:r>
            <w:r w:rsidR="00755C7E" w:rsidRPr="00C463F7">
              <w:t>kolom: “Code”</w:t>
            </w:r>
          </w:p>
        </w:tc>
        <w:tc>
          <w:tcPr>
            <w:tcW w:w="1784" w:type="dxa"/>
          </w:tcPr>
          <w:p w14:paraId="36A26AB7" w14:textId="77777777" w:rsidR="00DF47BE" w:rsidRDefault="00DF47BE" w:rsidP="00DF47BE">
            <w:r>
              <w:t>Oplevering en</w:t>
            </w:r>
          </w:p>
          <w:p w14:paraId="0FE4AF5F" w14:textId="77777777" w:rsidR="00DF47BE" w:rsidRDefault="00DF47BE" w:rsidP="00DF47BE">
            <w:proofErr w:type="gramStart"/>
            <w:r>
              <w:t>goedkeuring</w:t>
            </w:r>
            <w:proofErr w:type="gramEnd"/>
            <w:r>
              <w:t xml:space="preserve"> van</w:t>
            </w:r>
          </w:p>
          <w:p w14:paraId="53288E87" w14:textId="77777777" w:rsidR="00DF47BE" w:rsidRDefault="00DF47BE" w:rsidP="00DF47BE">
            <w:proofErr w:type="gramStart"/>
            <w:r>
              <w:t>tussenproducten</w:t>
            </w:r>
            <w:proofErr w:type="gramEnd"/>
          </w:p>
          <w:p w14:paraId="55F0A1AA" w14:textId="77777777" w:rsidR="00DF47BE" w:rsidRDefault="00DF47BE" w:rsidP="00DF47BE">
            <w:proofErr w:type="gramStart"/>
            <w:r>
              <w:t>door</w:t>
            </w:r>
            <w:proofErr w:type="gramEnd"/>
          </w:p>
          <w:p w14:paraId="0B76E1AF" w14:textId="77777777" w:rsidR="00DF47BE" w:rsidRDefault="00DF47BE" w:rsidP="00DF47BE">
            <w:proofErr w:type="gramStart"/>
            <w:r>
              <w:t>opdrachtgever</w:t>
            </w:r>
            <w:proofErr w:type="gramEnd"/>
            <w:r>
              <w:t xml:space="preserve"> aan</w:t>
            </w:r>
          </w:p>
          <w:p w14:paraId="6ABCB1C4" w14:textId="77777777" w:rsidR="00DF47BE" w:rsidRDefault="00DF47BE" w:rsidP="00DF47BE">
            <w:proofErr w:type="gramStart"/>
            <w:r>
              <w:t>het</w:t>
            </w:r>
            <w:proofErr w:type="gramEnd"/>
            <w:r>
              <w:t xml:space="preserve"> einde van</w:t>
            </w:r>
          </w:p>
          <w:p w14:paraId="2D7628EA" w14:textId="63FC9912" w:rsidR="636701F5" w:rsidRDefault="00DF47BE" w:rsidP="00DF47BE">
            <w:proofErr w:type="gramStart"/>
            <w:r>
              <w:t>iedere</w:t>
            </w:r>
            <w:proofErr w:type="gramEnd"/>
            <w:r>
              <w:t xml:space="preserve"> sprint</w:t>
            </w:r>
          </w:p>
        </w:tc>
      </w:tr>
      <w:tr w:rsidR="00C51A66" w:rsidRPr="00C463F7" w14:paraId="0547FD6E" w14:textId="6076F9C8" w:rsidTr="697F22B9">
        <w:tc>
          <w:tcPr>
            <w:tcW w:w="1026" w:type="dxa"/>
          </w:tcPr>
          <w:p w14:paraId="3D5EBDDA" w14:textId="5508247D" w:rsidR="00B37BD8" w:rsidRPr="00C463F7" w:rsidRDefault="00827086" w:rsidP="00120A2A">
            <w:r>
              <w:t>6</w:t>
            </w:r>
          </w:p>
        </w:tc>
        <w:tc>
          <w:tcPr>
            <w:tcW w:w="1468" w:type="dxa"/>
          </w:tcPr>
          <w:p w14:paraId="76A617C7" w14:textId="21C334B0" w:rsidR="00B37BD8" w:rsidRPr="00C463F7" w:rsidRDefault="00B37BD8" w:rsidP="00120A2A">
            <w:r w:rsidRPr="00C463F7">
              <w:t>Vormgeving</w:t>
            </w:r>
            <w:r w:rsidR="004076E9" w:rsidRPr="00C463F7">
              <w:t xml:space="preserve"> van de webapplicat</w:t>
            </w:r>
            <w:r w:rsidR="007C4FCC" w:rsidRPr="00C463F7">
              <w:t>ie en browser extensie</w:t>
            </w:r>
          </w:p>
        </w:tc>
        <w:tc>
          <w:tcPr>
            <w:tcW w:w="2425" w:type="dxa"/>
          </w:tcPr>
          <w:p w14:paraId="5CEB275A" w14:textId="251A3238" w:rsidR="00B37BD8" w:rsidRPr="00C463F7" w:rsidRDefault="0038676D" w:rsidP="0038676D">
            <w:r w:rsidRPr="00C463F7">
              <w:t>Er moet rekening gehouden zijn met alle eisen van de opdrachtgever bij het ontwerp</w:t>
            </w:r>
          </w:p>
        </w:tc>
        <w:tc>
          <w:tcPr>
            <w:tcW w:w="2790" w:type="dxa"/>
          </w:tcPr>
          <w:p w14:paraId="7DD6EF2A" w14:textId="77777777" w:rsidR="00B37BD8" w:rsidRPr="00C463F7" w:rsidRDefault="00EA1D5B" w:rsidP="00A054BE">
            <w:pPr>
              <w:pStyle w:val="Lijstalinea"/>
              <w:numPr>
                <w:ilvl w:val="0"/>
                <w:numId w:val="5"/>
              </w:numPr>
            </w:pPr>
            <w:proofErr w:type="spellStart"/>
            <w:r w:rsidRPr="00C463F7">
              <w:t>Wireframes</w:t>
            </w:r>
            <w:proofErr w:type="spellEnd"/>
            <w:r w:rsidRPr="00C463F7">
              <w:t xml:space="preserve"> </w:t>
            </w:r>
            <w:r w:rsidR="00F151AB" w:rsidRPr="00C463F7">
              <w:t>opstellen</w:t>
            </w:r>
            <w:r w:rsidR="00865B3A" w:rsidRPr="00C463F7">
              <w:t xml:space="preserve"> voor alle onderdelen van de applicatie</w:t>
            </w:r>
          </w:p>
          <w:p w14:paraId="5AE0C8F5" w14:textId="6318BFEF" w:rsidR="006216A1" w:rsidRPr="00C463F7" w:rsidRDefault="006216A1" w:rsidP="00A054BE">
            <w:pPr>
              <w:pStyle w:val="Lijstalinea"/>
              <w:numPr>
                <w:ilvl w:val="0"/>
                <w:numId w:val="5"/>
              </w:numPr>
            </w:pPr>
            <w:r w:rsidRPr="00C463F7">
              <w:t xml:space="preserve">Documenteren welke kleuren </w:t>
            </w:r>
          </w:p>
          <w:p w14:paraId="44517D7D" w14:textId="4E595C8E" w:rsidR="006216A1" w:rsidRPr="00C463F7" w:rsidRDefault="006216A1" w:rsidP="00A054BE">
            <w:pPr>
              <w:pStyle w:val="Lijstalinea"/>
              <w:numPr>
                <w:ilvl w:val="0"/>
                <w:numId w:val="5"/>
              </w:numPr>
            </w:pPr>
            <w:proofErr w:type="gramStart"/>
            <w:r w:rsidRPr="00C463F7">
              <w:t>en</w:t>
            </w:r>
            <w:proofErr w:type="gramEnd"/>
            <w:r w:rsidRPr="00C463F7">
              <w:t xml:space="preserve"> letter</w:t>
            </w:r>
            <w:r w:rsidR="00DF4FB8" w:rsidRPr="00C463F7">
              <w:t>types</w:t>
            </w:r>
            <w:r w:rsidR="003875D2" w:rsidRPr="00C463F7">
              <w:t xml:space="preserve"> gebruikt worden voor het eindproduct</w:t>
            </w:r>
          </w:p>
        </w:tc>
        <w:tc>
          <w:tcPr>
            <w:tcW w:w="1784" w:type="dxa"/>
          </w:tcPr>
          <w:p w14:paraId="127974FD" w14:textId="59473EC4" w:rsidR="636701F5" w:rsidRDefault="00147461" w:rsidP="006C62D5">
            <w:r>
              <w:t xml:space="preserve">De </w:t>
            </w:r>
            <w:proofErr w:type="spellStart"/>
            <w:r>
              <w:t>wireframes</w:t>
            </w:r>
            <w:proofErr w:type="spellEnd"/>
            <w:r>
              <w:t xml:space="preserve"> zijn gecontroleerd door het team </w:t>
            </w:r>
            <w:r w:rsidR="004B15F2">
              <w:t>zodat het team een structuur heeft om de webapplicatie op te bouwen</w:t>
            </w:r>
            <w:r w:rsidR="0085707A">
              <w:t xml:space="preserve"> voordat het team begint met </w:t>
            </w:r>
            <w:proofErr w:type="gramStart"/>
            <w:r w:rsidR="0085707A">
              <w:t>de front-end</w:t>
            </w:r>
            <w:proofErr w:type="gramEnd"/>
            <w:r w:rsidR="004B15F2">
              <w:t>.</w:t>
            </w:r>
          </w:p>
        </w:tc>
      </w:tr>
      <w:tr w:rsidR="00C51A66" w:rsidRPr="00C463F7" w14:paraId="29339DEE" w14:textId="45C9E53A" w:rsidTr="697F22B9">
        <w:tc>
          <w:tcPr>
            <w:tcW w:w="1026" w:type="dxa"/>
          </w:tcPr>
          <w:p w14:paraId="135D84D1" w14:textId="405FD50D" w:rsidR="00E9757A" w:rsidRPr="00C463F7" w:rsidRDefault="00827086" w:rsidP="00120A2A">
            <w:r>
              <w:t>7</w:t>
            </w:r>
          </w:p>
        </w:tc>
        <w:tc>
          <w:tcPr>
            <w:tcW w:w="1468" w:type="dxa"/>
          </w:tcPr>
          <w:p w14:paraId="05BCF1C3" w14:textId="5BDD1223" w:rsidR="00E9757A" w:rsidRPr="00C463F7" w:rsidRDefault="00E9757A" w:rsidP="00120A2A">
            <w:r w:rsidRPr="00C463F7">
              <w:t>Tes</w:t>
            </w:r>
            <w:r w:rsidR="00EF5E71" w:rsidRPr="00C463F7">
              <w:t xml:space="preserve">ten van </w:t>
            </w:r>
            <w:r w:rsidR="0090262D" w:rsidRPr="00C463F7">
              <w:t>applicaties</w:t>
            </w:r>
          </w:p>
        </w:tc>
        <w:tc>
          <w:tcPr>
            <w:tcW w:w="2425" w:type="dxa"/>
          </w:tcPr>
          <w:p w14:paraId="3C938348" w14:textId="63865A5F" w:rsidR="00E9757A" w:rsidRPr="00C463F7" w:rsidRDefault="00B752EA" w:rsidP="0038676D">
            <w:r w:rsidRPr="00C463F7">
              <w:t>100% gesla</w:t>
            </w:r>
            <w:r w:rsidR="00832430" w:rsidRPr="00C463F7">
              <w:t>agde Unit</w:t>
            </w:r>
            <w:r w:rsidR="00DF21D5" w:rsidRPr="00C463F7">
              <w:t xml:space="preserve"> </w:t>
            </w:r>
            <w:r w:rsidR="00832430" w:rsidRPr="00C463F7">
              <w:t>tests</w:t>
            </w:r>
            <w:r w:rsidR="008F377E" w:rsidRPr="00C463F7">
              <w:t xml:space="preserve"> in de backend code</w:t>
            </w:r>
          </w:p>
        </w:tc>
        <w:tc>
          <w:tcPr>
            <w:tcW w:w="2790" w:type="dxa"/>
          </w:tcPr>
          <w:p w14:paraId="022038E7" w14:textId="39071EFD" w:rsidR="00E9757A" w:rsidRPr="00C463F7" w:rsidRDefault="00075BD1" w:rsidP="00CC09F4">
            <w:pPr>
              <w:pStyle w:val="Lijstalinea"/>
              <w:numPr>
                <w:ilvl w:val="0"/>
                <w:numId w:val="5"/>
              </w:numPr>
            </w:pPr>
            <w:r w:rsidRPr="00C463F7">
              <w:t xml:space="preserve">Gebruik maken van </w:t>
            </w:r>
            <w:r w:rsidR="006F257C" w:rsidRPr="00C463F7">
              <w:t xml:space="preserve">Javascript </w:t>
            </w:r>
            <w:r w:rsidR="00C44378" w:rsidRPr="00C463F7">
              <w:t>test</w:t>
            </w:r>
            <w:r w:rsidR="00376857" w:rsidRPr="00C463F7">
              <w:t xml:space="preserve"> </w:t>
            </w:r>
            <w:proofErr w:type="spellStart"/>
            <w:r w:rsidR="006F257C" w:rsidRPr="00C463F7">
              <w:t>framework</w:t>
            </w:r>
            <w:proofErr w:type="spellEnd"/>
            <w:r w:rsidR="006F257C" w:rsidRPr="00C463F7">
              <w:t xml:space="preserve"> </w:t>
            </w:r>
            <w:proofErr w:type="spellStart"/>
            <w:r w:rsidR="006F257C" w:rsidRPr="00C463F7">
              <w:t>Jest</w:t>
            </w:r>
            <w:proofErr w:type="spellEnd"/>
          </w:p>
        </w:tc>
        <w:tc>
          <w:tcPr>
            <w:tcW w:w="1784" w:type="dxa"/>
          </w:tcPr>
          <w:p w14:paraId="7020C69C" w14:textId="288994D3" w:rsidR="636701F5" w:rsidRDefault="00434F28" w:rsidP="006C62D5">
            <w:r>
              <w:t xml:space="preserve">Test is uitgevoerd door minstens één teamlid die niet </w:t>
            </w:r>
            <w:r>
              <w:lastRenderedPageBreak/>
              <w:t>aan de functie heeft gewerkt</w:t>
            </w:r>
            <w:r w:rsidR="002F21B3">
              <w:t xml:space="preserve"> om fouten op te sporen</w:t>
            </w:r>
            <w:r>
              <w:t>.</w:t>
            </w:r>
          </w:p>
        </w:tc>
      </w:tr>
    </w:tbl>
    <w:p w14:paraId="7616AA38" w14:textId="77777777" w:rsidR="00184024" w:rsidRDefault="00184024"/>
    <w:p w14:paraId="2B3DFA1F" w14:textId="60DF1957" w:rsidR="00D75C0D" w:rsidRPr="00C463F7" w:rsidRDefault="00D75C0D" w:rsidP="00D75C0D">
      <w:pPr>
        <w:pStyle w:val="Kop2"/>
      </w:pPr>
      <w:bookmarkStart w:id="7" w:name="_6.1_Productkwaliteit_eisen"/>
      <w:bookmarkEnd w:id="7"/>
      <w:r>
        <w:t xml:space="preserve">6.1 </w:t>
      </w:r>
      <w:r w:rsidR="00F430DD">
        <w:t>Productkwaliteit eisen - eindproduct</w:t>
      </w:r>
    </w:p>
    <w:p w14:paraId="1D30101D" w14:textId="77777777" w:rsidR="003F43E6" w:rsidRPr="00C463F7" w:rsidRDefault="003F43E6" w:rsidP="003F43E6">
      <w:pPr>
        <w:pStyle w:val="Lijstalinea"/>
        <w:numPr>
          <w:ilvl w:val="0"/>
          <w:numId w:val="11"/>
        </w:numPr>
        <w:rPr>
          <w:rFonts w:eastAsiaTheme="minorEastAsia"/>
        </w:rPr>
      </w:pPr>
      <w:r w:rsidRPr="00C463F7">
        <w:t xml:space="preserve">De mogelijkheid om </w:t>
      </w:r>
      <w:proofErr w:type="spellStart"/>
      <w:r w:rsidRPr="00C463F7">
        <w:t>Pay-walls</w:t>
      </w:r>
      <w:proofErr w:type="spellEnd"/>
      <w:r w:rsidRPr="00C463F7">
        <w:t xml:space="preserve"> te omzeilen, wij willen het mogelijk maken voor de gebruikers om de artikelen, waarvoor je moet betalen (lidmaatschap), ook te kunnen delen met gebruikers die hiervoor niet hebben betaald.</w:t>
      </w:r>
    </w:p>
    <w:p w14:paraId="57E6FCE7" w14:textId="77777777" w:rsidR="003F43E6" w:rsidRPr="00C463F7" w:rsidRDefault="003F43E6" w:rsidP="003F43E6">
      <w:pPr>
        <w:pStyle w:val="Lijstalinea"/>
        <w:numPr>
          <w:ilvl w:val="0"/>
          <w:numId w:val="11"/>
        </w:numPr>
      </w:pPr>
      <w:r w:rsidRPr="00C463F7">
        <w:t>De tags meer gebruikersvriendelijk maken, hiermee kunnen gebruikers beter hun artikelen bewaren door meer functies aan te bieden, zoals hiërarchische tags en de mogelijkheid om tags aan te vinken in plaats van deze allemaal afvinken. Deze feature zal vooral handig zijn voor de actieve gebruikers van de app die erg veel artikelen opslaan.</w:t>
      </w:r>
    </w:p>
    <w:p w14:paraId="538117FD" w14:textId="77777777" w:rsidR="003F43E6" w:rsidRPr="00C463F7" w:rsidRDefault="003F43E6" w:rsidP="003F43E6">
      <w:pPr>
        <w:pStyle w:val="Lijstalinea"/>
        <w:numPr>
          <w:ilvl w:val="0"/>
          <w:numId w:val="11"/>
        </w:numPr>
      </w:pPr>
      <w:r w:rsidRPr="00C463F7">
        <w:t>Ondersteuning bevatten voor langere teksten, behalve artikelen opslaan en later te kunnen lezen willen wij hetzelfde resultaat hebben voor bijvoorbeeld boeken.</w:t>
      </w:r>
    </w:p>
    <w:p w14:paraId="1A82183C" w14:textId="77777777" w:rsidR="003F43E6" w:rsidRPr="00C463F7" w:rsidRDefault="003F43E6" w:rsidP="003F43E6">
      <w:pPr>
        <w:pStyle w:val="Lijstalinea"/>
        <w:numPr>
          <w:ilvl w:val="0"/>
          <w:numId w:val="11"/>
        </w:numPr>
      </w:pPr>
      <w:r w:rsidRPr="00C463F7">
        <w:t>Ondersteuning bieden voor Pdf’s, hedendaagse reader apps kunnen alleen HTML-pagina’s mooi tonen. Bij Pdf’s krijg je al snel het probleem dat het formaat niet goed past in kleine reader app schermen, of nog erger, deze Pdf’s kunnen niet eens gelezen worden door de reader app.</w:t>
      </w:r>
    </w:p>
    <w:p w14:paraId="0BE868AD" w14:textId="77777777" w:rsidR="003F43E6" w:rsidRPr="00C463F7" w:rsidRDefault="003F43E6" w:rsidP="003F43E6">
      <w:pPr>
        <w:pStyle w:val="Lijstalinea"/>
        <w:numPr>
          <w:ilvl w:val="0"/>
          <w:numId w:val="11"/>
        </w:numPr>
      </w:pPr>
      <w:r w:rsidRPr="00C463F7">
        <w:t>Het vermogen hebben om goede metadata op te halen is ook erg belangrijk, een verbeterpunt voor de onderzoekers zou zijn om op verschillende metadata de artikelen te kunnen zoeken. Behalve op titel &amp; URL zouden wij bijvoorbeeld ook willen zoeken op auteur(s), tijdschrift, onderwerp, datum en andere nuttige metadata.</w:t>
      </w:r>
    </w:p>
    <w:p w14:paraId="6E047522" w14:textId="77777777" w:rsidR="003F43E6" w:rsidRPr="00C463F7" w:rsidRDefault="003F43E6" w:rsidP="003F43E6">
      <w:pPr>
        <w:pStyle w:val="Lijstalinea"/>
        <w:numPr>
          <w:ilvl w:val="0"/>
          <w:numId w:val="11"/>
        </w:numPr>
      </w:pPr>
      <w:r w:rsidRPr="00C463F7">
        <w:t>Als laatste wil de opdrachtgever uiteraard dat gebruikers overstappen naar onze verbeterde reader app, om dit doel te kunnen behalen willen wij de mogelijkheid hebben om te kunnen communiceren met andere reader apps, dit houdt in dat we onze reader app flexibel genoeg moeten maken om apis van andere reader apps te kunnen toepassen, hierdoor zouden wij bijvoorbeeld archieven van gebruikers kunnen overbrengen naar onze applicatie.</w:t>
      </w:r>
    </w:p>
    <w:p w14:paraId="3ADFFE48" w14:textId="6A4C12D2" w:rsidR="000907D2" w:rsidRPr="00C463F7" w:rsidRDefault="00744534" w:rsidP="00D823D8">
      <w:pPr>
        <w:pStyle w:val="Kop1"/>
      </w:pPr>
      <w:r w:rsidRPr="00C463F7">
        <w:br w:type="page"/>
      </w:r>
      <w:bookmarkStart w:id="8" w:name="_Toc56065495"/>
      <w:r w:rsidR="00436852" w:rsidRPr="00C463F7">
        <w:lastRenderedPageBreak/>
        <w:t>7</w:t>
      </w:r>
      <w:r w:rsidR="000907D2" w:rsidRPr="00C463F7">
        <w:t>. Ontwikkelmethoden</w:t>
      </w:r>
      <w:bookmarkEnd w:id="8"/>
    </w:p>
    <w:p w14:paraId="3E2AF622" w14:textId="77777777" w:rsidR="000907D2" w:rsidRPr="00C463F7" w:rsidRDefault="000907D2" w:rsidP="000907D2">
      <w:r w:rsidRPr="00C463F7">
        <w:t xml:space="preserve">In dit project heeft de Product </w:t>
      </w:r>
      <w:proofErr w:type="spellStart"/>
      <w:r w:rsidRPr="00C463F7">
        <w:t>Owner</w:t>
      </w:r>
      <w:proofErr w:type="spellEnd"/>
      <w:r w:rsidRPr="00C463F7">
        <w:t xml:space="preserve"> de behoefte dat wij de ontwikkelmethode Scrum gebruiken om het product te ontwikkelen. </w:t>
      </w:r>
    </w:p>
    <w:p w14:paraId="1131585C" w14:textId="07554C14" w:rsidR="000907D2" w:rsidRPr="00C463F7" w:rsidRDefault="000907D2" w:rsidP="000907D2">
      <w:r w:rsidRPr="00C463F7">
        <w:t xml:space="preserve">Scrum is een agile ontwikkelmethode waarin teams in sprints werken van een paar weken. De duur van elk sprint hangt af van elk project en in ons geval is dit twee weken. In elke sprint levert het team een werkend product op zodat de Product </w:t>
      </w:r>
      <w:proofErr w:type="spellStart"/>
      <w:r w:rsidRPr="00C463F7">
        <w:t>Owner</w:t>
      </w:r>
      <w:proofErr w:type="spellEnd"/>
      <w:r w:rsidRPr="00C463F7">
        <w:t xml:space="preserve"> op tijd feedback kan geven. De Product </w:t>
      </w:r>
      <w:proofErr w:type="spellStart"/>
      <w:r w:rsidRPr="00C463F7">
        <w:t>Owner</w:t>
      </w:r>
      <w:proofErr w:type="spellEnd"/>
      <w:r w:rsidRPr="00C463F7">
        <w:t xml:space="preserve"> kan de eisen van het product veranderen als hij het product een keer heeft gezien en ook later een beslissingen maken op basis van het huidige product. Dit is het sprint review. Zodra de Product </w:t>
      </w:r>
      <w:proofErr w:type="spellStart"/>
      <w:r w:rsidRPr="00C463F7">
        <w:t>Owner</w:t>
      </w:r>
      <w:proofErr w:type="spellEnd"/>
      <w:r w:rsidRPr="00C463F7">
        <w:t xml:space="preserve"> feedback op het product heeft gegeven, start er een nieuwe sprint en bouwt het team het product verder op. Het aantal sprints hangt af van hoe groot het project is, maar in ons geval zijn er 3 sprints. </w:t>
      </w:r>
    </w:p>
    <w:p w14:paraId="2D178B61" w14:textId="77777777" w:rsidR="000907D2" w:rsidRPr="00C463F7" w:rsidRDefault="000907D2" w:rsidP="000907D2">
      <w:r w:rsidRPr="00C463F7">
        <w:t>In scrum werken alle betrokken personen binnen het project in bepaalde rollen:</w:t>
      </w:r>
    </w:p>
    <w:p w14:paraId="7B4AC66D" w14:textId="77777777" w:rsidR="000907D2" w:rsidRPr="00C463F7" w:rsidRDefault="000907D2" w:rsidP="000907D2">
      <w:pPr>
        <w:pStyle w:val="Lijstalinea"/>
        <w:numPr>
          <w:ilvl w:val="0"/>
          <w:numId w:val="5"/>
        </w:numPr>
      </w:pPr>
      <w:r w:rsidRPr="00C463F7">
        <w:t>Het ontwikkelteam is verantwoordelijk om het eindproduct op te leveren.</w:t>
      </w:r>
    </w:p>
    <w:p w14:paraId="7EAB3AA8" w14:textId="77777777" w:rsidR="000907D2" w:rsidRPr="00C463F7" w:rsidRDefault="000907D2" w:rsidP="000907D2">
      <w:pPr>
        <w:pStyle w:val="Lijstalinea"/>
        <w:numPr>
          <w:ilvl w:val="0"/>
          <w:numId w:val="5"/>
        </w:numPr>
      </w:pPr>
      <w:r w:rsidRPr="00C463F7">
        <w:t>De scrum coach stuurt het ontwikkelteam aan zodat het ontwikkelteam goed kan presteren.</w:t>
      </w:r>
    </w:p>
    <w:p w14:paraId="09F63100" w14:textId="77777777" w:rsidR="000907D2" w:rsidRPr="00C463F7" w:rsidRDefault="000907D2" w:rsidP="000907D2">
      <w:pPr>
        <w:pStyle w:val="Lijstalinea"/>
        <w:numPr>
          <w:ilvl w:val="0"/>
          <w:numId w:val="5"/>
        </w:numPr>
      </w:pPr>
      <w:r w:rsidRPr="00C463F7">
        <w:t xml:space="preserve">De Product </w:t>
      </w:r>
      <w:proofErr w:type="spellStart"/>
      <w:r w:rsidRPr="00C463F7">
        <w:t>Owner</w:t>
      </w:r>
      <w:proofErr w:type="spellEnd"/>
      <w:r w:rsidRPr="00C463F7">
        <w:t xml:space="preserve"> zorgt voor de communicatie tussen de stakeholders en het ontwikkelteam. Hij maakt de laatste beslissingen op het eindproduct en geeft feedback op wat het team heeft opgeleverd.</w:t>
      </w:r>
    </w:p>
    <w:p w14:paraId="44C28B1E" w14:textId="77777777" w:rsidR="000907D2" w:rsidRPr="00C463F7" w:rsidRDefault="000907D2" w:rsidP="000907D2">
      <w:pPr>
        <w:pStyle w:val="Lijstalinea"/>
        <w:numPr>
          <w:ilvl w:val="0"/>
          <w:numId w:val="5"/>
        </w:numPr>
      </w:pPr>
      <w:r w:rsidRPr="00C463F7">
        <w:t xml:space="preserve">De stakeholders zijn vaak alle andere mensen die zijn betrokken bij het product, zoals klanten die het product kopen. Alle feedback die zij hebben, geven zij door aan de Product </w:t>
      </w:r>
      <w:proofErr w:type="spellStart"/>
      <w:r w:rsidRPr="00C463F7">
        <w:t>Owner</w:t>
      </w:r>
      <w:proofErr w:type="spellEnd"/>
      <w:r w:rsidRPr="00C463F7">
        <w:t>. In dit project is er geen sprake van stakeholders.</w:t>
      </w:r>
    </w:p>
    <w:p w14:paraId="765FC7A0" w14:textId="77777777" w:rsidR="000907D2" w:rsidRPr="00C463F7" w:rsidRDefault="000907D2" w:rsidP="000907D2">
      <w:r w:rsidRPr="00C463F7">
        <w:t xml:space="preserve">Bij het begin van elk sprint houdt het team een sprintplanning met de Product </w:t>
      </w:r>
      <w:proofErr w:type="spellStart"/>
      <w:r w:rsidRPr="00C463F7">
        <w:t>Owner</w:t>
      </w:r>
      <w:proofErr w:type="spellEnd"/>
      <w:r w:rsidRPr="00C463F7">
        <w:t xml:space="preserve">. Hierin bepalen zij samen het sprintdoel en wat voor product het team op moet leveren. In een sprint houdt het team elke dag een </w:t>
      </w:r>
      <w:proofErr w:type="spellStart"/>
      <w:r w:rsidRPr="00C463F7">
        <w:t>daily</w:t>
      </w:r>
      <w:proofErr w:type="spellEnd"/>
      <w:r w:rsidRPr="00C463F7">
        <w:t xml:space="preserve"> </w:t>
      </w:r>
      <w:proofErr w:type="spellStart"/>
      <w:r w:rsidRPr="00C463F7">
        <w:t>standup</w:t>
      </w:r>
      <w:proofErr w:type="spellEnd"/>
      <w:r w:rsidRPr="00C463F7">
        <w:t xml:space="preserve"> van 15 tot 20 minuten. In de </w:t>
      </w:r>
      <w:proofErr w:type="spellStart"/>
      <w:r w:rsidRPr="00C463F7">
        <w:t>daily</w:t>
      </w:r>
      <w:proofErr w:type="spellEnd"/>
      <w:r w:rsidRPr="00C463F7">
        <w:t xml:space="preserve"> </w:t>
      </w:r>
      <w:proofErr w:type="spellStart"/>
      <w:r w:rsidRPr="00C463F7">
        <w:t>standup</w:t>
      </w:r>
      <w:proofErr w:type="spellEnd"/>
      <w:r w:rsidRPr="00C463F7">
        <w:t xml:space="preserve"> bespreekt elk team lid hoe de voortgang ligt en wat elk team lid die dag gaat doen. Daarna gaat het team aan het werk. Aan het eind van elk dag houdt het team ook een </w:t>
      </w:r>
      <w:proofErr w:type="spellStart"/>
      <w:r w:rsidRPr="00C463F7">
        <w:t>daily</w:t>
      </w:r>
      <w:proofErr w:type="spellEnd"/>
      <w:r w:rsidRPr="00C463F7">
        <w:t xml:space="preserve"> </w:t>
      </w:r>
      <w:proofErr w:type="spellStart"/>
      <w:r w:rsidRPr="00C463F7">
        <w:t>standdown</w:t>
      </w:r>
      <w:proofErr w:type="spellEnd"/>
      <w:r w:rsidRPr="00C463F7">
        <w:t xml:space="preserve">, waarin elk team lid vertelt wat diegene heeft gedaan op die dag. Vlak voor het eind van elk sprint, houdt het team een sprint review met de Product </w:t>
      </w:r>
      <w:proofErr w:type="spellStart"/>
      <w:r w:rsidRPr="00C463F7">
        <w:t>Owner</w:t>
      </w:r>
      <w:proofErr w:type="spellEnd"/>
      <w:r w:rsidRPr="00C463F7">
        <w:t xml:space="preserve">. Na het ontvangen van alle feedback in de sprint review houdt het team een </w:t>
      </w:r>
      <w:proofErr w:type="spellStart"/>
      <w:r w:rsidRPr="00C463F7">
        <w:t>retrospective</w:t>
      </w:r>
      <w:proofErr w:type="spellEnd"/>
      <w:r w:rsidRPr="00C463F7">
        <w:t xml:space="preserve"> met de scrum coach. In de </w:t>
      </w:r>
      <w:proofErr w:type="spellStart"/>
      <w:r w:rsidRPr="00C463F7">
        <w:t>retrospective</w:t>
      </w:r>
      <w:proofErr w:type="spellEnd"/>
      <w:r w:rsidRPr="00C463F7">
        <w:t xml:space="preserve"> kijkt het team naar het functioneren tijdens de sprint en zorgt het team samen met de scrum coach ervoor dat het team beter presteert in de volgende sprint. Daarna start de sprintplanning van de volgende sprint, en wordt het proces weer herhaald.</w:t>
      </w:r>
    </w:p>
    <w:p w14:paraId="26EA30C5" w14:textId="57341F21" w:rsidR="00264DB4" w:rsidRPr="00C463F7" w:rsidRDefault="000907D2" w:rsidP="00744534">
      <w:pPr>
        <w:pStyle w:val="Kop1"/>
      </w:pPr>
      <w:r w:rsidRPr="00C463F7">
        <w:br w:type="page"/>
      </w:r>
      <w:bookmarkStart w:id="9" w:name="_Toc56065496"/>
      <w:r w:rsidR="00436852" w:rsidRPr="00C463F7">
        <w:lastRenderedPageBreak/>
        <w:t>8</w:t>
      </w:r>
      <w:r w:rsidR="00744534" w:rsidRPr="00C463F7">
        <w:t xml:space="preserve">. </w:t>
      </w:r>
      <w:r w:rsidR="0073523E" w:rsidRPr="00C463F7">
        <w:t>Projectorganisatie</w:t>
      </w:r>
      <w:r w:rsidR="00A82DD8" w:rsidRPr="00C463F7">
        <w:t xml:space="preserve"> en communicatie</w:t>
      </w:r>
      <w:bookmarkEnd w:id="9"/>
    </w:p>
    <w:p w14:paraId="44C61613" w14:textId="593154B2" w:rsidR="00264DB4" w:rsidRPr="00C463F7" w:rsidRDefault="632EF9EA" w:rsidP="41DC00EA">
      <w:pPr>
        <w:spacing w:line="257" w:lineRule="auto"/>
      </w:pPr>
      <w:r w:rsidRPr="00C463F7">
        <w:rPr>
          <w:rFonts w:ascii="Calibri" w:eastAsia="Calibri" w:hAnsi="Calibri" w:cs="Calibri"/>
        </w:rPr>
        <w:t xml:space="preserve">Voor een goed verloop van dit project zijn er enkele regels opgesteld. We gaan </w:t>
      </w:r>
      <w:r w:rsidR="00254121" w:rsidRPr="00C463F7">
        <w:rPr>
          <w:rFonts w:ascii="Calibri" w:eastAsia="Calibri" w:hAnsi="Calibri" w:cs="Calibri"/>
        </w:rPr>
        <w:t>ervan uit</w:t>
      </w:r>
      <w:r w:rsidRPr="00C463F7">
        <w:rPr>
          <w:rFonts w:ascii="Calibri" w:eastAsia="Calibri" w:hAnsi="Calibri" w:cs="Calibri"/>
        </w:rPr>
        <w:t xml:space="preserve"> dat iedereen zich ook aan deze regels houdt. Zo kunnen we een fijne samenwerking </w:t>
      </w:r>
      <w:r w:rsidR="00974370" w:rsidRPr="00C463F7">
        <w:rPr>
          <w:rFonts w:ascii="Calibri" w:eastAsia="Calibri" w:hAnsi="Calibri" w:cs="Calibri"/>
        </w:rPr>
        <w:t>creëren</w:t>
      </w:r>
      <w:r w:rsidRPr="00C463F7">
        <w:rPr>
          <w:rFonts w:ascii="Calibri" w:eastAsia="Calibri" w:hAnsi="Calibri" w:cs="Calibri"/>
        </w:rPr>
        <w:t xml:space="preserve"> en een werkomgeving waar iedereen zich waardevol en gehoord voelt. Er zijn afspraken gemaakt voor de volgende punten:</w:t>
      </w:r>
    </w:p>
    <w:p w14:paraId="6AFD923A" w14:textId="42B1B8E1" w:rsidR="00264DB4" w:rsidRPr="00C463F7" w:rsidRDefault="632EF9EA" w:rsidP="432BE9F0">
      <w:pPr>
        <w:pStyle w:val="Lijstalinea"/>
        <w:numPr>
          <w:ilvl w:val="0"/>
          <w:numId w:val="9"/>
        </w:numPr>
        <w:rPr>
          <w:rFonts w:eastAsiaTheme="minorEastAsia"/>
        </w:rPr>
      </w:pPr>
      <w:r w:rsidRPr="00C463F7">
        <w:rPr>
          <w:rFonts w:ascii="Calibri" w:eastAsia="Calibri" w:hAnsi="Calibri" w:cs="Calibri"/>
        </w:rPr>
        <w:t>De dagindeling</w:t>
      </w:r>
    </w:p>
    <w:p w14:paraId="0085D39E" w14:textId="42B1B8E1" w:rsidR="00264DB4" w:rsidRPr="00C463F7" w:rsidRDefault="632EF9EA" w:rsidP="432BE9F0">
      <w:pPr>
        <w:pStyle w:val="Lijstalinea"/>
        <w:numPr>
          <w:ilvl w:val="0"/>
          <w:numId w:val="9"/>
        </w:numPr>
        <w:rPr>
          <w:rFonts w:eastAsiaTheme="minorEastAsia"/>
        </w:rPr>
      </w:pPr>
      <w:r w:rsidRPr="00C463F7">
        <w:rPr>
          <w:rFonts w:ascii="Calibri" w:eastAsia="Calibri" w:hAnsi="Calibri" w:cs="Calibri"/>
        </w:rPr>
        <w:t>De aanwezigheid</w:t>
      </w:r>
    </w:p>
    <w:p w14:paraId="6E8475A8" w14:textId="42B1B8E1" w:rsidR="00264DB4" w:rsidRPr="00C463F7" w:rsidRDefault="632EF9EA" w:rsidP="432BE9F0">
      <w:pPr>
        <w:pStyle w:val="Lijstalinea"/>
        <w:numPr>
          <w:ilvl w:val="0"/>
          <w:numId w:val="9"/>
        </w:numPr>
        <w:rPr>
          <w:rFonts w:eastAsiaTheme="minorEastAsia"/>
        </w:rPr>
      </w:pPr>
      <w:r w:rsidRPr="00C463F7">
        <w:rPr>
          <w:rFonts w:ascii="Calibri" w:eastAsia="Calibri" w:hAnsi="Calibri" w:cs="Calibri"/>
        </w:rPr>
        <w:t>De taken</w:t>
      </w:r>
    </w:p>
    <w:p w14:paraId="4482678D" w14:textId="42B1B8E1" w:rsidR="00264DB4" w:rsidRPr="00C463F7" w:rsidRDefault="632EF9EA" w:rsidP="432BE9F0">
      <w:pPr>
        <w:pStyle w:val="Lijstalinea"/>
        <w:numPr>
          <w:ilvl w:val="0"/>
          <w:numId w:val="9"/>
        </w:numPr>
        <w:rPr>
          <w:rFonts w:eastAsiaTheme="minorEastAsia"/>
        </w:rPr>
      </w:pPr>
      <w:r w:rsidRPr="00C463F7">
        <w:rPr>
          <w:rFonts w:ascii="Calibri" w:eastAsia="Calibri" w:hAnsi="Calibri" w:cs="Calibri"/>
        </w:rPr>
        <w:t>De communicatie en voor</w:t>
      </w:r>
    </w:p>
    <w:p w14:paraId="194AF6C9" w14:textId="42B1B8E1" w:rsidR="00264DB4" w:rsidRPr="00C463F7" w:rsidRDefault="632EF9EA" w:rsidP="432BE9F0">
      <w:pPr>
        <w:pStyle w:val="Lijstalinea"/>
        <w:numPr>
          <w:ilvl w:val="0"/>
          <w:numId w:val="9"/>
        </w:numPr>
        <w:rPr>
          <w:rFonts w:eastAsiaTheme="minorEastAsia"/>
        </w:rPr>
      </w:pPr>
      <w:r w:rsidRPr="00C463F7">
        <w:rPr>
          <w:rFonts w:ascii="Calibri" w:eastAsia="Calibri" w:hAnsi="Calibri" w:cs="Calibri"/>
        </w:rPr>
        <w:t>De GitHub</w:t>
      </w:r>
    </w:p>
    <w:p w14:paraId="12FF7AFC" w14:textId="46F91C1B" w:rsidR="00264DB4" w:rsidRPr="00C463F7" w:rsidRDefault="632EF9EA" w:rsidP="432BE9F0">
      <w:pPr>
        <w:pStyle w:val="Lijstalinea"/>
        <w:numPr>
          <w:ilvl w:val="0"/>
          <w:numId w:val="9"/>
        </w:numPr>
        <w:rPr>
          <w:rFonts w:eastAsiaTheme="minorEastAsia"/>
        </w:rPr>
      </w:pPr>
      <w:r w:rsidRPr="00C463F7">
        <w:rPr>
          <w:rFonts w:ascii="Calibri" w:eastAsia="Calibri" w:hAnsi="Calibri" w:cs="Calibri"/>
        </w:rPr>
        <w:t xml:space="preserve">De Definition of </w:t>
      </w:r>
      <w:proofErr w:type="spellStart"/>
      <w:r w:rsidRPr="00C463F7">
        <w:rPr>
          <w:rFonts w:ascii="Calibri" w:eastAsia="Calibri" w:hAnsi="Calibri" w:cs="Calibri"/>
        </w:rPr>
        <w:t>Done</w:t>
      </w:r>
      <w:proofErr w:type="spellEnd"/>
    </w:p>
    <w:p w14:paraId="5DB81192" w14:textId="6FC0D36E" w:rsidR="001C5AD5" w:rsidRPr="00C463F7" w:rsidRDefault="001C5AD5" w:rsidP="432BE9F0">
      <w:pPr>
        <w:pStyle w:val="Lijstalinea"/>
        <w:numPr>
          <w:ilvl w:val="0"/>
          <w:numId w:val="9"/>
        </w:numPr>
        <w:rPr>
          <w:rFonts w:eastAsiaTheme="minorEastAsia"/>
        </w:rPr>
      </w:pPr>
      <w:r w:rsidRPr="00C463F7">
        <w:rPr>
          <w:rFonts w:ascii="Calibri" w:eastAsia="Calibri" w:hAnsi="Calibri" w:cs="Calibri"/>
        </w:rPr>
        <w:t>Procesbeschrijving</w:t>
      </w:r>
    </w:p>
    <w:p w14:paraId="711654A1" w14:textId="43333003" w:rsidR="001C5AD5" w:rsidRPr="00C463F7" w:rsidRDefault="001C5AD5" w:rsidP="432BE9F0">
      <w:pPr>
        <w:pStyle w:val="Lijstalinea"/>
        <w:numPr>
          <w:ilvl w:val="0"/>
          <w:numId w:val="9"/>
        </w:numPr>
        <w:rPr>
          <w:rFonts w:eastAsiaTheme="minorEastAsia"/>
        </w:rPr>
      </w:pPr>
      <w:r w:rsidRPr="00C463F7">
        <w:rPr>
          <w:rFonts w:ascii="Calibri" w:eastAsia="Calibri" w:hAnsi="Calibri" w:cs="Calibri"/>
        </w:rPr>
        <w:t>Code kwaliteit</w:t>
      </w:r>
    </w:p>
    <w:p w14:paraId="338743E2" w14:textId="42B1B8E1" w:rsidR="00264DB4" w:rsidRPr="00C463F7" w:rsidRDefault="00505E1B" w:rsidP="41DC00EA">
      <w:pPr>
        <w:pStyle w:val="Kop2"/>
      </w:pPr>
      <w:bookmarkStart w:id="10" w:name="_Toc56065497"/>
      <w:r w:rsidRPr="00C463F7">
        <w:rPr>
          <w:noProof/>
        </w:rPr>
        <w:drawing>
          <wp:anchor distT="0" distB="0" distL="114300" distR="114300" simplePos="0" relativeHeight="251658242" behindDoc="0" locked="0" layoutInCell="1" allowOverlap="1" wp14:anchorId="3ED577F0" wp14:editId="4A735A48">
            <wp:simplePos x="0" y="0"/>
            <wp:positionH relativeFrom="column">
              <wp:posOffset>2616200</wp:posOffset>
            </wp:positionH>
            <wp:positionV relativeFrom="paragraph">
              <wp:posOffset>154940</wp:posOffset>
            </wp:positionV>
            <wp:extent cx="2990850" cy="1619250"/>
            <wp:effectExtent l="0" t="0" r="0" b="0"/>
            <wp:wrapThrough wrapText="bothSides">
              <wp:wrapPolygon edited="0">
                <wp:start x="0" y="0"/>
                <wp:lineTo x="0" y="21346"/>
                <wp:lineTo x="21462" y="21346"/>
                <wp:lineTo x="21462" y="0"/>
                <wp:lineTo x="0" y="0"/>
              </wp:wrapPolygon>
            </wp:wrapThrough>
            <wp:docPr id="1876967500" name="Picture 194239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391095"/>
                    <pic:cNvPicPr/>
                  </pic:nvPicPr>
                  <pic:blipFill>
                    <a:blip r:embed="rId11">
                      <a:extLst>
                        <a:ext uri="{28A0092B-C50C-407E-A947-70E740481C1C}">
                          <a14:useLocalDpi xmlns:a14="http://schemas.microsoft.com/office/drawing/2010/main" val="0"/>
                        </a:ext>
                      </a:extLst>
                    </a:blip>
                    <a:stretch>
                      <a:fillRect/>
                    </a:stretch>
                  </pic:blipFill>
                  <pic:spPr>
                    <a:xfrm>
                      <a:off x="0" y="0"/>
                      <a:ext cx="2990850" cy="1619250"/>
                    </a:xfrm>
                    <a:prstGeom prst="rect">
                      <a:avLst/>
                    </a:prstGeom>
                  </pic:spPr>
                </pic:pic>
              </a:graphicData>
            </a:graphic>
            <wp14:sizeRelH relativeFrom="page">
              <wp14:pctWidth>0</wp14:pctWidth>
            </wp14:sizeRelH>
            <wp14:sizeRelV relativeFrom="page">
              <wp14:pctHeight>0</wp14:pctHeight>
            </wp14:sizeRelV>
          </wp:anchor>
        </w:drawing>
      </w:r>
      <w:r w:rsidR="632EF9EA" w:rsidRPr="00C463F7">
        <w:rPr>
          <w:rFonts w:ascii="Calibri Light" w:eastAsia="Calibri Light" w:hAnsi="Calibri Light" w:cs="Calibri Light"/>
        </w:rPr>
        <w:t>Indeling werkdag</w:t>
      </w:r>
      <w:bookmarkEnd w:id="10"/>
    </w:p>
    <w:tbl>
      <w:tblPr>
        <w:tblStyle w:val="Lijsttabel4-Accent6"/>
        <w:tblW w:w="0" w:type="auto"/>
        <w:tblLayout w:type="fixed"/>
        <w:tblLook w:val="04A0" w:firstRow="1" w:lastRow="0" w:firstColumn="1" w:lastColumn="0" w:noHBand="0" w:noVBand="1"/>
      </w:tblPr>
      <w:tblGrid>
        <w:gridCol w:w="1005"/>
        <w:gridCol w:w="2880"/>
      </w:tblGrid>
      <w:tr w:rsidR="41DC00EA" w:rsidRPr="00C463F7" w14:paraId="673D51B3" w14:textId="77777777" w:rsidTr="432BE9F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70AD47" w:themeColor="accent6"/>
              <w:left w:val="single" w:sz="8" w:space="0" w:color="70AD47" w:themeColor="accent6"/>
              <w:bottom w:val="single" w:sz="8" w:space="0" w:color="70AD47" w:themeColor="accent6"/>
              <w:right w:val="nil"/>
            </w:tcBorders>
          </w:tcPr>
          <w:p w14:paraId="5A120E7B" w14:textId="6BFC318A" w:rsidR="41DC00EA" w:rsidRPr="00C463F7" w:rsidRDefault="41DC00EA">
            <w:r w:rsidRPr="00C463F7">
              <w:rPr>
                <w:rFonts w:ascii="Calibri" w:eastAsia="Calibri" w:hAnsi="Calibri" w:cs="Calibri"/>
              </w:rPr>
              <w:t>Tijd</w:t>
            </w:r>
          </w:p>
        </w:tc>
        <w:tc>
          <w:tcPr>
            <w:tcW w:w="2880" w:type="dxa"/>
            <w:tcBorders>
              <w:top w:val="single" w:sz="8" w:space="0" w:color="70AD47" w:themeColor="accent6"/>
              <w:left w:val="nil"/>
              <w:bottom w:val="single" w:sz="8" w:space="0" w:color="70AD47" w:themeColor="accent6"/>
              <w:right w:val="single" w:sz="8" w:space="0" w:color="70AD47" w:themeColor="accent6"/>
            </w:tcBorders>
          </w:tcPr>
          <w:p w14:paraId="449657BA" w14:textId="6155300A" w:rsidR="41DC00EA" w:rsidRPr="00C463F7" w:rsidRDefault="41DC00EA">
            <w:pPr>
              <w:cnfStyle w:val="100000000000" w:firstRow="1" w:lastRow="0" w:firstColumn="0" w:lastColumn="0" w:oddVBand="0" w:evenVBand="0" w:oddHBand="0" w:evenHBand="0" w:firstRowFirstColumn="0" w:firstRowLastColumn="0" w:lastRowFirstColumn="0" w:lastRowLastColumn="0"/>
            </w:pPr>
            <w:r w:rsidRPr="00C463F7">
              <w:rPr>
                <w:rFonts w:ascii="Calibri" w:eastAsia="Calibri" w:hAnsi="Calibri" w:cs="Calibri"/>
              </w:rPr>
              <w:t>Werkzaamheid</w:t>
            </w:r>
          </w:p>
        </w:tc>
      </w:tr>
      <w:tr w:rsidR="41DC00EA" w:rsidRPr="00C463F7" w14:paraId="239B58A1" w14:textId="77777777" w:rsidTr="432BE9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70AD47" w:themeColor="accent6"/>
              <w:left w:val="single" w:sz="8" w:space="0" w:color="A8D08D" w:themeColor="accent6" w:themeTint="99"/>
              <w:bottom w:val="single" w:sz="8" w:space="0" w:color="A8D08D" w:themeColor="accent6" w:themeTint="99"/>
              <w:right w:val="nil"/>
            </w:tcBorders>
          </w:tcPr>
          <w:p w14:paraId="138D7919" w14:textId="017AA7F2" w:rsidR="41DC00EA" w:rsidRPr="00C463F7" w:rsidRDefault="41DC00EA" w:rsidP="41DC00EA">
            <w:pPr>
              <w:jc w:val="right"/>
            </w:pPr>
            <w:r w:rsidRPr="00C463F7">
              <w:rPr>
                <w:rFonts w:ascii="Calibri" w:eastAsia="Calibri" w:hAnsi="Calibri" w:cs="Calibri"/>
                <w:color w:val="000000" w:themeColor="text1"/>
              </w:rPr>
              <w:t>09:00</w:t>
            </w:r>
          </w:p>
        </w:tc>
        <w:tc>
          <w:tcPr>
            <w:tcW w:w="2880" w:type="dxa"/>
            <w:tcBorders>
              <w:top w:val="single" w:sz="8" w:space="0" w:color="70AD47" w:themeColor="accent6"/>
              <w:left w:val="nil"/>
              <w:bottom w:val="single" w:sz="8" w:space="0" w:color="A8D08D" w:themeColor="accent6" w:themeTint="99"/>
              <w:right w:val="single" w:sz="8" w:space="0" w:color="A8D08D" w:themeColor="accent6" w:themeTint="99"/>
            </w:tcBorders>
          </w:tcPr>
          <w:p w14:paraId="5D647DD9" w14:textId="4E132FCB" w:rsidR="41DC00EA" w:rsidRPr="00C463F7" w:rsidRDefault="41DC00EA">
            <w:pPr>
              <w:cnfStyle w:val="000000100000" w:firstRow="0" w:lastRow="0" w:firstColumn="0" w:lastColumn="0" w:oddVBand="0" w:evenVBand="0" w:oddHBand="1" w:evenHBand="0" w:firstRowFirstColumn="0" w:firstRowLastColumn="0" w:lastRowFirstColumn="0" w:lastRowLastColumn="0"/>
            </w:pPr>
            <w:r w:rsidRPr="00C463F7">
              <w:rPr>
                <w:rFonts w:ascii="Calibri" w:eastAsia="Calibri" w:hAnsi="Calibri" w:cs="Calibri"/>
                <w:color w:val="000000" w:themeColor="text1"/>
              </w:rPr>
              <w:t>SCRUM meeting Teams</w:t>
            </w:r>
          </w:p>
        </w:tc>
      </w:tr>
      <w:tr w:rsidR="41DC00EA" w:rsidRPr="00C463F7" w14:paraId="31B0F7EA" w14:textId="77777777" w:rsidTr="432BE9F0">
        <w:trPr>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A8D08D" w:themeColor="accent6" w:themeTint="99"/>
              <w:left w:val="single" w:sz="8" w:space="0" w:color="A8D08D" w:themeColor="accent6" w:themeTint="99"/>
              <w:bottom w:val="single" w:sz="8" w:space="0" w:color="A8D08D" w:themeColor="accent6" w:themeTint="99"/>
              <w:right w:val="nil"/>
            </w:tcBorders>
          </w:tcPr>
          <w:p w14:paraId="17178D74" w14:textId="4FA9499B" w:rsidR="41DC00EA" w:rsidRPr="00C463F7" w:rsidRDefault="41DC00EA" w:rsidP="41DC00EA">
            <w:pPr>
              <w:jc w:val="right"/>
            </w:pPr>
            <w:r w:rsidRPr="00C463F7">
              <w:rPr>
                <w:rFonts w:ascii="Calibri" w:eastAsia="Calibri" w:hAnsi="Calibri" w:cs="Calibri"/>
                <w:color w:val="000000" w:themeColor="text1"/>
              </w:rPr>
              <w:t>09:30</w:t>
            </w:r>
          </w:p>
        </w:tc>
        <w:tc>
          <w:tcPr>
            <w:tcW w:w="2880" w:type="dxa"/>
            <w:tcBorders>
              <w:top w:val="single" w:sz="8" w:space="0" w:color="A8D08D" w:themeColor="accent6" w:themeTint="99"/>
              <w:left w:val="nil"/>
              <w:bottom w:val="single" w:sz="8" w:space="0" w:color="A8D08D" w:themeColor="accent6" w:themeTint="99"/>
              <w:right w:val="single" w:sz="8" w:space="0" w:color="A8D08D" w:themeColor="accent6" w:themeTint="99"/>
            </w:tcBorders>
          </w:tcPr>
          <w:p w14:paraId="5FB8B532" w14:textId="71B2A928" w:rsidR="41DC00EA" w:rsidRPr="00C463F7" w:rsidRDefault="41DC00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0C463F7">
              <w:rPr>
                <w:rFonts w:ascii="Calibri" w:eastAsia="Calibri" w:hAnsi="Calibri" w:cs="Calibri"/>
                <w:color w:val="000000" w:themeColor="text1"/>
              </w:rPr>
              <w:t>Begin werkdag</w:t>
            </w:r>
          </w:p>
        </w:tc>
      </w:tr>
      <w:tr w:rsidR="41DC00EA" w:rsidRPr="00C463F7" w14:paraId="703FBDC4" w14:textId="77777777" w:rsidTr="432BE9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A8D08D" w:themeColor="accent6" w:themeTint="99"/>
              <w:left w:val="single" w:sz="8" w:space="0" w:color="A8D08D" w:themeColor="accent6" w:themeTint="99"/>
              <w:bottom w:val="single" w:sz="8" w:space="0" w:color="A8D08D" w:themeColor="accent6" w:themeTint="99"/>
              <w:right w:val="nil"/>
            </w:tcBorders>
          </w:tcPr>
          <w:p w14:paraId="715B65DE" w14:textId="6AD8C505" w:rsidR="41DC00EA" w:rsidRPr="00C463F7" w:rsidRDefault="41DC00EA" w:rsidP="41DC00EA">
            <w:pPr>
              <w:jc w:val="right"/>
            </w:pPr>
            <w:r w:rsidRPr="00C463F7">
              <w:rPr>
                <w:rFonts w:ascii="Calibri" w:eastAsia="Calibri" w:hAnsi="Calibri" w:cs="Calibri"/>
                <w:color w:val="000000" w:themeColor="text1"/>
              </w:rPr>
              <w:t>12:00</w:t>
            </w:r>
          </w:p>
        </w:tc>
        <w:tc>
          <w:tcPr>
            <w:tcW w:w="2880" w:type="dxa"/>
            <w:tcBorders>
              <w:top w:val="single" w:sz="8" w:space="0" w:color="A8D08D" w:themeColor="accent6" w:themeTint="99"/>
              <w:left w:val="nil"/>
              <w:bottom w:val="single" w:sz="8" w:space="0" w:color="A8D08D" w:themeColor="accent6" w:themeTint="99"/>
              <w:right w:val="single" w:sz="8" w:space="0" w:color="A8D08D" w:themeColor="accent6" w:themeTint="99"/>
            </w:tcBorders>
          </w:tcPr>
          <w:p w14:paraId="21D70BD4" w14:textId="62FD229F" w:rsidR="41DC00EA" w:rsidRPr="00C463F7" w:rsidRDefault="41DC00EA">
            <w:pPr>
              <w:cnfStyle w:val="000000100000" w:firstRow="0" w:lastRow="0" w:firstColumn="0" w:lastColumn="0" w:oddVBand="0" w:evenVBand="0" w:oddHBand="1" w:evenHBand="0" w:firstRowFirstColumn="0" w:firstRowLastColumn="0" w:lastRowFirstColumn="0" w:lastRowLastColumn="0"/>
            </w:pPr>
            <w:r w:rsidRPr="00C463F7">
              <w:rPr>
                <w:rFonts w:ascii="Calibri" w:eastAsia="Calibri" w:hAnsi="Calibri" w:cs="Calibri"/>
                <w:color w:val="000000" w:themeColor="text1"/>
              </w:rPr>
              <w:t>Begin lunch DND</w:t>
            </w:r>
          </w:p>
        </w:tc>
      </w:tr>
      <w:tr w:rsidR="41DC00EA" w:rsidRPr="00C463F7" w14:paraId="4A668718" w14:textId="77777777" w:rsidTr="432BE9F0">
        <w:trPr>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A8D08D" w:themeColor="accent6" w:themeTint="99"/>
              <w:left w:val="single" w:sz="8" w:space="0" w:color="A8D08D" w:themeColor="accent6" w:themeTint="99"/>
              <w:bottom w:val="single" w:sz="8" w:space="0" w:color="A8D08D" w:themeColor="accent6" w:themeTint="99"/>
              <w:right w:val="nil"/>
            </w:tcBorders>
          </w:tcPr>
          <w:p w14:paraId="3CE34840" w14:textId="4AFC972F" w:rsidR="41DC00EA" w:rsidRPr="00C463F7" w:rsidRDefault="41DC00EA" w:rsidP="41DC00EA">
            <w:pPr>
              <w:jc w:val="right"/>
            </w:pPr>
            <w:r w:rsidRPr="00C463F7">
              <w:rPr>
                <w:rFonts w:ascii="Calibri" w:eastAsia="Calibri" w:hAnsi="Calibri" w:cs="Calibri"/>
                <w:color w:val="000000" w:themeColor="text1"/>
              </w:rPr>
              <w:t>13:00</w:t>
            </w:r>
          </w:p>
        </w:tc>
        <w:tc>
          <w:tcPr>
            <w:tcW w:w="2880" w:type="dxa"/>
            <w:tcBorders>
              <w:top w:val="single" w:sz="8" w:space="0" w:color="A8D08D" w:themeColor="accent6" w:themeTint="99"/>
              <w:left w:val="nil"/>
              <w:bottom w:val="single" w:sz="8" w:space="0" w:color="A8D08D" w:themeColor="accent6" w:themeTint="99"/>
              <w:right w:val="single" w:sz="8" w:space="0" w:color="A8D08D" w:themeColor="accent6" w:themeTint="99"/>
            </w:tcBorders>
          </w:tcPr>
          <w:p w14:paraId="4EB07FA7" w14:textId="7B473F45" w:rsidR="41DC00EA" w:rsidRPr="00C463F7" w:rsidRDefault="41DC00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0C463F7">
              <w:rPr>
                <w:rFonts w:ascii="Calibri" w:eastAsia="Calibri" w:hAnsi="Calibri" w:cs="Calibri"/>
                <w:color w:val="000000" w:themeColor="text1"/>
              </w:rPr>
              <w:t>Einde lunch</w:t>
            </w:r>
          </w:p>
        </w:tc>
      </w:tr>
      <w:tr w:rsidR="41DC00EA" w:rsidRPr="00C463F7" w14:paraId="39277A07" w14:textId="77777777" w:rsidTr="432BE9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A8D08D" w:themeColor="accent6" w:themeTint="99"/>
              <w:left w:val="single" w:sz="8" w:space="0" w:color="A8D08D" w:themeColor="accent6" w:themeTint="99"/>
              <w:bottom w:val="single" w:sz="8" w:space="0" w:color="A8D08D" w:themeColor="accent6" w:themeTint="99"/>
              <w:right w:val="nil"/>
            </w:tcBorders>
          </w:tcPr>
          <w:p w14:paraId="37D8BF09" w14:textId="67E14932" w:rsidR="41DC00EA" w:rsidRPr="00C463F7" w:rsidRDefault="41DC00EA" w:rsidP="41DC00EA">
            <w:pPr>
              <w:jc w:val="right"/>
            </w:pPr>
            <w:r w:rsidRPr="00C463F7">
              <w:rPr>
                <w:rFonts w:ascii="Calibri" w:eastAsia="Calibri" w:hAnsi="Calibri" w:cs="Calibri"/>
                <w:color w:val="000000" w:themeColor="text1"/>
              </w:rPr>
              <w:t>16:00</w:t>
            </w:r>
          </w:p>
        </w:tc>
        <w:tc>
          <w:tcPr>
            <w:tcW w:w="2880" w:type="dxa"/>
            <w:tcBorders>
              <w:top w:val="single" w:sz="8" w:space="0" w:color="A8D08D" w:themeColor="accent6" w:themeTint="99"/>
              <w:left w:val="nil"/>
              <w:bottom w:val="single" w:sz="8" w:space="0" w:color="A8D08D" w:themeColor="accent6" w:themeTint="99"/>
              <w:right w:val="single" w:sz="8" w:space="0" w:color="A8D08D" w:themeColor="accent6" w:themeTint="99"/>
            </w:tcBorders>
          </w:tcPr>
          <w:p w14:paraId="65BBD6A3" w14:textId="5E356194" w:rsidR="41DC00EA" w:rsidRPr="00C463F7" w:rsidRDefault="41DC00EA">
            <w:pPr>
              <w:cnfStyle w:val="000000100000" w:firstRow="0" w:lastRow="0" w:firstColumn="0" w:lastColumn="0" w:oddVBand="0" w:evenVBand="0" w:oddHBand="1" w:evenHBand="0" w:firstRowFirstColumn="0" w:firstRowLastColumn="0" w:lastRowFirstColumn="0" w:lastRowLastColumn="0"/>
            </w:pPr>
            <w:r w:rsidRPr="00C463F7">
              <w:rPr>
                <w:rFonts w:ascii="Calibri" w:eastAsia="Calibri" w:hAnsi="Calibri" w:cs="Calibri"/>
                <w:color w:val="000000" w:themeColor="text1"/>
              </w:rPr>
              <w:t>SCRUM meeting Teams</w:t>
            </w:r>
          </w:p>
        </w:tc>
      </w:tr>
      <w:tr w:rsidR="41DC00EA" w:rsidRPr="00C463F7" w14:paraId="78C0B417" w14:textId="77777777" w:rsidTr="432BE9F0">
        <w:trPr>
          <w:trHeight w:val="300"/>
        </w:trPr>
        <w:tc>
          <w:tcPr>
            <w:cnfStyle w:val="001000000000" w:firstRow="0" w:lastRow="0" w:firstColumn="1" w:lastColumn="0" w:oddVBand="0" w:evenVBand="0" w:oddHBand="0" w:evenHBand="0" w:firstRowFirstColumn="0" w:firstRowLastColumn="0" w:lastRowFirstColumn="0" w:lastRowLastColumn="0"/>
            <w:tcW w:w="1005" w:type="dxa"/>
            <w:tcBorders>
              <w:top w:val="single" w:sz="8" w:space="0" w:color="A8D08D" w:themeColor="accent6" w:themeTint="99"/>
              <w:left w:val="single" w:sz="8" w:space="0" w:color="A8D08D" w:themeColor="accent6" w:themeTint="99"/>
              <w:bottom w:val="single" w:sz="8" w:space="0" w:color="A8D08D" w:themeColor="accent6" w:themeTint="99"/>
              <w:right w:val="nil"/>
            </w:tcBorders>
          </w:tcPr>
          <w:p w14:paraId="1AFD321D" w14:textId="0420CB9A" w:rsidR="41DC00EA" w:rsidRPr="00C463F7" w:rsidRDefault="41DC00EA" w:rsidP="41DC00EA">
            <w:pPr>
              <w:jc w:val="right"/>
            </w:pPr>
            <w:r w:rsidRPr="00C463F7">
              <w:rPr>
                <w:rFonts w:ascii="Calibri" w:eastAsia="Calibri" w:hAnsi="Calibri" w:cs="Calibri"/>
                <w:color w:val="000000" w:themeColor="text1"/>
              </w:rPr>
              <w:t>16:30</w:t>
            </w:r>
          </w:p>
        </w:tc>
        <w:tc>
          <w:tcPr>
            <w:tcW w:w="2880" w:type="dxa"/>
            <w:tcBorders>
              <w:top w:val="single" w:sz="8" w:space="0" w:color="A8D08D" w:themeColor="accent6" w:themeTint="99"/>
              <w:left w:val="nil"/>
              <w:bottom w:val="single" w:sz="8" w:space="0" w:color="A8D08D" w:themeColor="accent6" w:themeTint="99"/>
              <w:right w:val="single" w:sz="8" w:space="0" w:color="A8D08D" w:themeColor="accent6" w:themeTint="99"/>
            </w:tcBorders>
          </w:tcPr>
          <w:p w14:paraId="25257397" w14:textId="2002875F" w:rsidR="41DC00EA" w:rsidRPr="00C463F7" w:rsidRDefault="41DC00EA">
            <w:pPr>
              <w:cnfStyle w:val="000000000000" w:firstRow="0" w:lastRow="0" w:firstColumn="0" w:lastColumn="0" w:oddVBand="0" w:evenVBand="0" w:oddHBand="0" w:evenHBand="0" w:firstRowFirstColumn="0" w:firstRowLastColumn="0" w:lastRowFirstColumn="0" w:lastRowLastColumn="0"/>
            </w:pPr>
            <w:r w:rsidRPr="00C463F7">
              <w:rPr>
                <w:rFonts w:ascii="Calibri" w:eastAsia="Calibri" w:hAnsi="Calibri" w:cs="Calibri"/>
                <w:color w:val="000000" w:themeColor="text1"/>
              </w:rPr>
              <w:t>Einde werkdag</w:t>
            </w:r>
          </w:p>
        </w:tc>
      </w:tr>
    </w:tbl>
    <w:p w14:paraId="65FFE8FC" w14:textId="42B1B8E1" w:rsidR="00264DB4" w:rsidRPr="00C463F7" w:rsidRDefault="51B63EEC" w:rsidP="41DC00EA">
      <w:pPr>
        <w:spacing w:line="257" w:lineRule="auto"/>
      </w:pPr>
      <w:r w:rsidRPr="00C463F7">
        <w:rPr>
          <w:rFonts w:ascii="Calibri" w:eastAsia="Calibri" w:hAnsi="Calibri" w:cs="Calibri"/>
        </w:rPr>
        <w:t xml:space="preserve"> </w:t>
      </w:r>
    </w:p>
    <w:p w14:paraId="3721E4C6" w14:textId="42B1B8E1" w:rsidR="00264DB4" w:rsidRPr="00C463F7" w:rsidRDefault="51B63EEC" w:rsidP="41DC00EA">
      <w:pPr>
        <w:pStyle w:val="Kop2"/>
      </w:pPr>
      <w:bookmarkStart w:id="11" w:name="_Toc56065498"/>
      <w:r w:rsidRPr="00C463F7">
        <w:rPr>
          <w:rFonts w:ascii="Calibri Light" w:eastAsia="Calibri Light" w:hAnsi="Calibri Light" w:cs="Calibri Light"/>
        </w:rPr>
        <w:t>Aanwezigheid</w:t>
      </w:r>
      <w:bookmarkEnd w:id="11"/>
    </w:p>
    <w:p w14:paraId="0A459635" w14:textId="42B1B8E1" w:rsidR="00264DB4" w:rsidRPr="00C463F7" w:rsidRDefault="51B63EEC" w:rsidP="41DC00EA">
      <w:pPr>
        <w:spacing w:line="257" w:lineRule="auto"/>
      </w:pPr>
      <w:r w:rsidRPr="00C463F7">
        <w:rPr>
          <w:rFonts w:ascii="Calibri" w:eastAsia="Calibri" w:hAnsi="Calibri" w:cs="Calibri"/>
        </w:rPr>
        <w:t>De aanwezigheid is een belangrijk aspect bij het werken in groepsverband. Immers zonder elkaar te zien en spreken werk je eigenlijk voor jezelf. Daarom is het belangrijk een aantal afspraken te maken hierover.</w:t>
      </w:r>
    </w:p>
    <w:p w14:paraId="2A802F12" w14:textId="42B1B8E1" w:rsidR="00264DB4" w:rsidRPr="00C463F7" w:rsidRDefault="51B63EEC" w:rsidP="41DC00EA">
      <w:pPr>
        <w:spacing w:line="257" w:lineRule="auto"/>
      </w:pPr>
      <w:r w:rsidRPr="00C463F7">
        <w:rPr>
          <w:rFonts w:ascii="Calibri" w:eastAsia="Calibri" w:hAnsi="Calibri" w:cs="Calibri"/>
        </w:rPr>
        <w:t>Zo is het verplicht om bij de SCRUM momenten aanwezig te zijn. De momenten worden aan het begin van de werkdagen gebruikt om je groepsgenoten te laten weten wat je vandaag gaat doen, wat je eventueel nodig hebt van andere en waar je bang voor bent om tegenaan te lopen. Aan het eind van de werkdag gebruik je deze om de dag af te sluiten, te laten weten/zien wat vandaag gelukt is en of je ergens nog problemen hebt ondervonden die je morgen met iemand aan wilt pakken.</w:t>
      </w:r>
    </w:p>
    <w:p w14:paraId="75C324B6" w14:textId="42B1B8E1" w:rsidR="00264DB4" w:rsidRPr="00C463F7" w:rsidRDefault="51B63EEC" w:rsidP="41DC00EA">
      <w:pPr>
        <w:spacing w:line="257" w:lineRule="auto"/>
      </w:pPr>
      <w:r w:rsidRPr="00C463F7">
        <w:rPr>
          <w:rFonts w:ascii="Calibri" w:eastAsia="Calibri" w:hAnsi="Calibri" w:cs="Calibri"/>
        </w:rPr>
        <w:t>De werkweek loopt van maandag tot en met vrijdag. Gedurende deze dagen wordt verwacht dat je deze ook aan het project besteed. Natuurlijk zijn we hier vrij open in en is het mogelijk dat er dingen zijn waarvoor je tijd vrij wilt maken. Geef dit alleen wel op tijd aan, zo kunnen je groepsgenoten hier rekening mee houden. Daarom is de afspraak dat je dergelijke momenten 2 dagen van tevoren aangeeft.</w:t>
      </w:r>
    </w:p>
    <w:p w14:paraId="4AFDA108" w14:textId="42B1B8E1" w:rsidR="00264DB4" w:rsidRPr="00C463F7" w:rsidRDefault="51B63EEC" w:rsidP="41DC00EA">
      <w:pPr>
        <w:spacing w:line="257" w:lineRule="auto"/>
      </w:pPr>
      <w:r w:rsidRPr="00C463F7">
        <w:rPr>
          <w:rFonts w:ascii="Calibri" w:eastAsia="Calibri" w:hAnsi="Calibri" w:cs="Calibri"/>
        </w:rPr>
        <w:t xml:space="preserve">Neem je rust. Zorg dat je tijdens de werkdag regelmatig een pauze van je werk neemt, al is het om af en toe wat te drinken te pakken, hierdoor raak je niet overbelast waardoor je aan het einde van de dag niet productief meer bent. Zit je al de hele ochtend met een probleem waar jij en je groepsleden niet uitkomen, ga dan een half uurtje wat anders doen en kom met een fris hoofd terug en plotseling lukt het wel. Vandaag ook is er een Do </w:t>
      </w:r>
      <w:proofErr w:type="spellStart"/>
      <w:r w:rsidRPr="00C463F7">
        <w:rPr>
          <w:rFonts w:ascii="Calibri" w:eastAsia="Calibri" w:hAnsi="Calibri" w:cs="Calibri"/>
        </w:rPr>
        <w:t>Not</w:t>
      </w:r>
      <w:proofErr w:type="spellEnd"/>
      <w:r w:rsidRPr="00C463F7">
        <w:rPr>
          <w:rFonts w:ascii="Calibri" w:eastAsia="Calibri" w:hAnsi="Calibri" w:cs="Calibri"/>
        </w:rPr>
        <w:t xml:space="preserve"> </w:t>
      </w:r>
      <w:proofErr w:type="spellStart"/>
      <w:r w:rsidRPr="00C463F7">
        <w:rPr>
          <w:rFonts w:ascii="Calibri" w:eastAsia="Calibri" w:hAnsi="Calibri" w:cs="Calibri"/>
        </w:rPr>
        <w:t>Disturb</w:t>
      </w:r>
      <w:proofErr w:type="spellEnd"/>
      <w:r w:rsidRPr="00C463F7">
        <w:rPr>
          <w:rFonts w:ascii="Calibri" w:eastAsia="Calibri" w:hAnsi="Calibri" w:cs="Calibri"/>
        </w:rPr>
        <w:t xml:space="preserve"> uur ingepland rond de middag tijd. Laat ieder dan even van zijn rust genieten en vraag alleen iets als je echt niet verder kan. Zo kan iedereen op zijn gemak wat eten en drinken en uitrusten om vervolgens weer goed te kunnen werken.</w:t>
      </w:r>
    </w:p>
    <w:p w14:paraId="2312CA6C" w14:textId="13E5120E" w:rsidR="00264DB4" w:rsidRPr="00C463F7" w:rsidRDefault="51B63EEC" w:rsidP="00E914F0">
      <w:pPr>
        <w:pStyle w:val="Kop2"/>
      </w:pPr>
      <w:r w:rsidRPr="00C463F7">
        <w:br w:type="page"/>
      </w:r>
      <w:bookmarkStart w:id="12" w:name="_Toc56065499"/>
      <w:r w:rsidRPr="00C463F7">
        <w:lastRenderedPageBreak/>
        <w:t>Taken</w:t>
      </w:r>
      <w:bookmarkEnd w:id="12"/>
    </w:p>
    <w:p w14:paraId="6F899CED" w14:textId="42B1B8E1" w:rsidR="00264DB4" w:rsidRPr="00C463F7" w:rsidRDefault="51B63EEC" w:rsidP="41DC00EA">
      <w:pPr>
        <w:spacing w:line="257" w:lineRule="auto"/>
      </w:pPr>
      <w:r w:rsidRPr="00C463F7">
        <w:rPr>
          <w:rFonts w:ascii="Calibri" w:eastAsia="Calibri" w:hAnsi="Calibri" w:cs="Calibri"/>
        </w:rPr>
        <w:t>Het is belangrijk dat iedereen zijn taken serieus neemt. Zolang iedereen zijn taken goed oppakt, motiveert dit andere om ook verder te gaan en hun best te blijven doen. Daarom zijn hier een aantal afspraken voor opgesteld.</w:t>
      </w:r>
    </w:p>
    <w:p w14:paraId="7A0289CE" w14:textId="42B1B8E1" w:rsidR="00264DB4" w:rsidRPr="00C463F7" w:rsidRDefault="51B63EEC" w:rsidP="41DC00EA">
      <w:pPr>
        <w:spacing w:line="257" w:lineRule="auto"/>
      </w:pPr>
      <w:r w:rsidRPr="00C463F7">
        <w:rPr>
          <w:rFonts w:ascii="Calibri" w:eastAsia="Calibri" w:hAnsi="Calibri" w:cs="Calibri"/>
        </w:rPr>
        <w:t>Neem verantwoordelijkheid op je en wacht niet af tot een ander iets aanbiedt of vraagt. Heb je tijd over of niks te doen, kijk ook zelf of je eventueel iemand zou kunnen helpen met zijn taak of een andere taak op je kan nemen voor de dag.</w:t>
      </w:r>
    </w:p>
    <w:p w14:paraId="2C88D1ED" w14:textId="42B1B8E1" w:rsidR="00264DB4" w:rsidRPr="00C463F7" w:rsidRDefault="51B63EEC" w:rsidP="41DC00EA">
      <w:pPr>
        <w:spacing w:line="257" w:lineRule="auto"/>
      </w:pPr>
      <w:r w:rsidRPr="00C463F7">
        <w:rPr>
          <w:rFonts w:ascii="Calibri" w:eastAsia="Calibri" w:hAnsi="Calibri" w:cs="Calibri"/>
        </w:rPr>
        <w:t>Wanneer iemand niet verder kan tot jij jouw taak af hebt, is het de bedoeling om deze zo snel mogelijk af te maken. Mocht je met wat anders bezig zijn waar je lang over gedaan hebt en bijna af hebt, kan je dit natuurlijk rustig afmaken. Weet dat het voor je projectpartner fijn is wanneer diegene weer verder kan.</w:t>
      </w:r>
    </w:p>
    <w:p w14:paraId="495CE69F" w14:textId="42B1B8E1" w:rsidR="00264DB4" w:rsidRPr="00C463F7" w:rsidRDefault="51B63EEC" w:rsidP="41DC00EA">
      <w:pPr>
        <w:spacing w:line="257" w:lineRule="auto"/>
      </w:pPr>
      <w:r w:rsidRPr="00C463F7">
        <w:rPr>
          <w:rFonts w:ascii="Calibri" w:eastAsia="Calibri" w:hAnsi="Calibri" w:cs="Calibri"/>
        </w:rPr>
        <w:t xml:space="preserve">Rond je taken volledig af. Begin niet aan een taak om deze 90% af te maken en vervolgens iets nieuws te beginnen. Zorg dat die laatste 10% ook af komt en laat dit ook weten door middel van je taak afvinken. Zorg ook dat je eventuele deadlines haalt, mocht het een keer niet lukken, laat dit dan op tijd weten aan de rest! Zo houd je het voor jezelf overzichtelijk en weten andere ook wat ze wel en niet kunnen gebruiken. Loop je ergens tegenaan en kom je niet verder, vraag dan om hulp. Mocht er niemand beschikbaar zijn, dan kan je tijdelijk aan je volgende taak werken. Mocht het voorkomen dat we met het hele team niet uit een probleem komen, dan hebben we altijd nog de Product </w:t>
      </w:r>
      <w:proofErr w:type="spellStart"/>
      <w:r w:rsidRPr="00C463F7">
        <w:rPr>
          <w:rFonts w:ascii="Calibri" w:eastAsia="Calibri" w:hAnsi="Calibri" w:cs="Calibri"/>
        </w:rPr>
        <w:t>Owner</w:t>
      </w:r>
      <w:proofErr w:type="spellEnd"/>
      <w:r w:rsidRPr="00C463F7">
        <w:rPr>
          <w:rFonts w:ascii="Calibri" w:eastAsia="Calibri" w:hAnsi="Calibri" w:cs="Calibri"/>
        </w:rPr>
        <w:t xml:space="preserve"> die we kunnen benaderen. </w:t>
      </w:r>
    </w:p>
    <w:p w14:paraId="4D11C7A5" w14:textId="42B1B8E1" w:rsidR="00264DB4" w:rsidRPr="00C463F7" w:rsidRDefault="51B63EEC" w:rsidP="41DC00EA">
      <w:pPr>
        <w:pStyle w:val="Kop2"/>
      </w:pPr>
      <w:bookmarkStart w:id="13" w:name="_Toc56065500"/>
      <w:r w:rsidRPr="00C463F7">
        <w:rPr>
          <w:rFonts w:ascii="Calibri Light" w:eastAsia="Calibri Light" w:hAnsi="Calibri Light" w:cs="Calibri Light"/>
        </w:rPr>
        <w:t>Communicatie</w:t>
      </w:r>
      <w:bookmarkEnd w:id="13"/>
    </w:p>
    <w:p w14:paraId="12FAFDCA" w14:textId="42B1B8E1" w:rsidR="00264DB4" w:rsidRPr="00C463F7" w:rsidRDefault="51B63EEC" w:rsidP="41DC00EA">
      <w:pPr>
        <w:spacing w:line="257" w:lineRule="auto"/>
      </w:pPr>
      <w:r w:rsidRPr="00C463F7">
        <w:rPr>
          <w:rFonts w:ascii="Calibri" w:eastAsia="Calibri" w:hAnsi="Calibri" w:cs="Calibri"/>
        </w:rPr>
        <w:t xml:space="preserve">Communicatie is </w:t>
      </w:r>
      <w:proofErr w:type="spellStart"/>
      <w:r w:rsidRPr="00C463F7">
        <w:rPr>
          <w:rFonts w:ascii="Calibri" w:eastAsia="Calibri" w:hAnsi="Calibri" w:cs="Calibri"/>
        </w:rPr>
        <w:t>key</w:t>
      </w:r>
      <w:proofErr w:type="spellEnd"/>
      <w:r w:rsidRPr="00C463F7">
        <w:rPr>
          <w:rFonts w:ascii="Calibri" w:eastAsia="Calibri" w:hAnsi="Calibri" w:cs="Calibri"/>
        </w:rPr>
        <w:t xml:space="preserve"> wanneer je in groepsverband werkt. Zonder communicatie kom je nergens en is dit project ook niet haalbaar. Vandaar een aantal afspraken over de communicatie.</w:t>
      </w:r>
    </w:p>
    <w:p w14:paraId="61503F9D" w14:textId="42B1B8E1" w:rsidR="00264DB4" w:rsidRPr="00C463F7" w:rsidRDefault="51B63EEC" w:rsidP="41DC00EA">
      <w:pPr>
        <w:spacing w:line="257" w:lineRule="auto"/>
      </w:pPr>
      <w:r w:rsidRPr="00C463F7">
        <w:rPr>
          <w:rFonts w:ascii="Calibri" w:eastAsia="Calibri" w:hAnsi="Calibri" w:cs="Calibri"/>
        </w:rPr>
        <w:t>Laat weten wanneer je het ergens niet mee eens bent. Voorkom dat je gedemotiveerd raakt omdat je iets moet doen wat je eigenlijk niet wilt of dat er een afspraak wordt gemaakt waar je het niet mee eens bent. Wanneer jij niet van je laat horen, kan de rest dit ook niet weten. Samen kunnen we dan kijken naar een oplossing. Tuurlijk kan het voorkomen dat je het een keer niet eens bent met de rest, probeer dan voor jezelf na te gaan waarom je er zo’n probleem mee hebt. Luister naar de onderbouwing van de andere en sta open om van je standpunt af te stappen. Dit is niet hetzelfde als opgeven, dit is de kracht waaruit een goede samenwerking ontstaat.</w:t>
      </w:r>
    </w:p>
    <w:p w14:paraId="7D91ACE2" w14:textId="42B1B8E1" w:rsidR="00264DB4" w:rsidRPr="00C463F7" w:rsidRDefault="51B63EEC" w:rsidP="41DC00EA">
      <w:pPr>
        <w:spacing w:line="257" w:lineRule="auto"/>
      </w:pPr>
      <w:r w:rsidRPr="00C463F7">
        <w:rPr>
          <w:rFonts w:ascii="Calibri" w:eastAsia="Calibri" w:hAnsi="Calibri" w:cs="Calibri"/>
        </w:rPr>
        <w:t>Kom je ergens niet uit, of weet je niet hoe je aan iets moet beginnen? Vraag op tijd aan de andere projectleden of ze je kunnen helpen. We doen dit met z’n allen en staan ook allemaal voor elkaar klaar. Op deze manier kunnen we allemaal snel weer door en leren van elkaar.</w:t>
      </w:r>
    </w:p>
    <w:p w14:paraId="09E894C7" w14:textId="08F4DC15" w:rsidR="00264DB4" w:rsidRPr="00C463F7" w:rsidRDefault="51B63EEC" w:rsidP="41DC00EA">
      <w:pPr>
        <w:spacing w:line="257" w:lineRule="auto"/>
      </w:pPr>
      <w:r w:rsidRPr="00C463F7">
        <w:rPr>
          <w:rFonts w:ascii="Calibri" w:eastAsia="Calibri" w:hAnsi="Calibri" w:cs="Calibri"/>
        </w:rPr>
        <w:t xml:space="preserve">Zorg dat je bereikbaar bent. Je hoeft niet ’s nachts om 12uur op teams berichten te reageren, maar zorg wel dat je niet alleen maar een werkdag mentaliteit opbouwt. Wanneer jouw groepsgenoot overdag niet heeft bereikt wat diegene wilde bereiken en deze persoon gaat in de avonduren nog even verder en heeft een vraag, reageer dan ook en help waar nodig. Mocht je toevallig bij je computer zitten en kan je deze persoon even in 5 </w:t>
      </w:r>
      <w:proofErr w:type="gramStart"/>
      <w:r w:rsidRPr="00C463F7">
        <w:rPr>
          <w:rFonts w:ascii="Calibri" w:eastAsia="Calibri" w:hAnsi="Calibri" w:cs="Calibri"/>
        </w:rPr>
        <w:t>a</w:t>
      </w:r>
      <w:proofErr w:type="gramEnd"/>
      <w:r w:rsidRPr="00C463F7">
        <w:rPr>
          <w:rFonts w:ascii="Calibri" w:eastAsia="Calibri" w:hAnsi="Calibri" w:cs="Calibri"/>
        </w:rPr>
        <w:t xml:space="preserve"> 10 minuutjes helpen, neem deze moeite dan ook. Zo staat een ander ook klaar voor jou.</w:t>
      </w:r>
    </w:p>
    <w:p w14:paraId="34ABB7B2" w14:textId="77777777" w:rsidR="00A319D7" w:rsidRPr="00C463F7" w:rsidRDefault="00A319D7">
      <w:r w:rsidRPr="00C463F7">
        <w:br w:type="page"/>
      </w:r>
    </w:p>
    <w:p w14:paraId="01E42A2E" w14:textId="42B1B8E1" w:rsidR="00264DB4" w:rsidRPr="00C463F7" w:rsidRDefault="51B63EEC" w:rsidP="41DC00EA">
      <w:pPr>
        <w:pStyle w:val="Kop2"/>
      </w:pPr>
      <w:bookmarkStart w:id="14" w:name="_Toc56065501"/>
      <w:r w:rsidRPr="00C463F7">
        <w:rPr>
          <w:rFonts w:ascii="Calibri Light" w:eastAsia="Calibri Light" w:hAnsi="Calibri Light" w:cs="Calibri Light"/>
        </w:rPr>
        <w:lastRenderedPageBreak/>
        <w:t>GitHub</w:t>
      </w:r>
      <w:bookmarkEnd w:id="14"/>
    </w:p>
    <w:p w14:paraId="28BA9DF1" w14:textId="42B1B8E1" w:rsidR="00264DB4" w:rsidRPr="00C463F7" w:rsidRDefault="51B63EEC" w:rsidP="41DC00EA">
      <w:pPr>
        <w:spacing w:line="257" w:lineRule="auto"/>
      </w:pPr>
      <w:r w:rsidRPr="00C463F7">
        <w:rPr>
          <w:rFonts w:ascii="Calibri" w:eastAsia="Calibri" w:hAnsi="Calibri" w:cs="Calibri"/>
        </w:rPr>
        <w:t xml:space="preserve">Voor de </w:t>
      </w:r>
      <w:proofErr w:type="spellStart"/>
      <w:r w:rsidRPr="00C463F7">
        <w:rPr>
          <w:rFonts w:ascii="Calibri" w:eastAsia="Calibri" w:hAnsi="Calibri" w:cs="Calibri"/>
        </w:rPr>
        <w:t>commits</w:t>
      </w:r>
      <w:proofErr w:type="spellEnd"/>
      <w:r w:rsidRPr="00C463F7">
        <w:rPr>
          <w:rFonts w:ascii="Calibri" w:eastAsia="Calibri" w:hAnsi="Calibri" w:cs="Calibri"/>
        </w:rPr>
        <w:t xml:space="preserve"> hebben we de afspraak dat deze in het Engels beschreven worden. Zorg voor een duidelijke titel en beschrijving zodat duidelijk is wat er is gedaan. </w:t>
      </w:r>
      <w:proofErr w:type="spellStart"/>
      <w:r w:rsidRPr="00C463F7">
        <w:rPr>
          <w:rFonts w:ascii="Calibri" w:eastAsia="Calibri" w:hAnsi="Calibri" w:cs="Calibri"/>
        </w:rPr>
        <w:t>Commit</w:t>
      </w:r>
      <w:proofErr w:type="spellEnd"/>
      <w:r w:rsidRPr="00C463F7">
        <w:rPr>
          <w:rFonts w:ascii="Calibri" w:eastAsia="Calibri" w:hAnsi="Calibri" w:cs="Calibri"/>
        </w:rPr>
        <w:t xml:space="preserve"> pas wanneer het stuk ook zeker werkt, probeer ook niet voor elke regel code een nieuwe </w:t>
      </w:r>
      <w:proofErr w:type="spellStart"/>
      <w:r w:rsidRPr="00C463F7">
        <w:rPr>
          <w:rFonts w:ascii="Calibri" w:eastAsia="Calibri" w:hAnsi="Calibri" w:cs="Calibri"/>
        </w:rPr>
        <w:t>commit</w:t>
      </w:r>
      <w:proofErr w:type="spellEnd"/>
      <w:r w:rsidRPr="00C463F7">
        <w:rPr>
          <w:rFonts w:ascii="Calibri" w:eastAsia="Calibri" w:hAnsi="Calibri" w:cs="Calibri"/>
        </w:rPr>
        <w:t xml:space="preserve"> te gebruiken. Zorg ervoor dat je eerst uitgebreid getest hebt voor je </w:t>
      </w:r>
      <w:proofErr w:type="spellStart"/>
      <w:r w:rsidRPr="00C463F7">
        <w:rPr>
          <w:rFonts w:ascii="Calibri" w:eastAsia="Calibri" w:hAnsi="Calibri" w:cs="Calibri"/>
        </w:rPr>
        <w:t>commit</w:t>
      </w:r>
      <w:proofErr w:type="spellEnd"/>
      <w:r w:rsidRPr="00C463F7">
        <w:rPr>
          <w:rFonts w:ascii="Calibri" w:eastAsia="Calibri" w:hAnsi="Calibri" w:cs="Calibri"/>
        </w:rPr>
        <w:t xml:space="preserve">. Op deze manier beperken we de onoverzichtelijkheid van de </w:t>
      </w:r>
      <w:proofErr w:type="spellStart"/>
      <w:r w:rsidRPr="00C463F7">
        <w:rPr>
          <w:rFonts w:ascii="Calibri" w:eastAsia="Calibri" w:hAnsi="Calibri" w:cs="Calibri"/>
        </w:rPr>
        <w:t>commits</w:t>
      </w:r>
      <w:proofErr w:type="spellEnd"/>
      <w:r w:rsidRPr="00C463F7">
        <w:rPr>
          <w:rFonts w:ascii="Calibri" w:eastAsia="Calibri" w:hAnsi="Calibri" w:cs="Calibri"/>
        </w:rPr>
        <w:t>.</w:t>
      </w:r>
    </w:p>
    <w:p w14:paraId="05E95B02" w14:textId="42B1B8E1" w:rsidR="00264DB4" w:rsidRPr="00C463F7" w:rsidRDefault="51B63EEC" w:rsidP="41DC00EA">
      <w:pPr>
        <w:spacing w:line="257" w:lineRule="auto"/>
      </w:pPr>
      <w:r w:rsidRPr="00C463F7">
        <w:rPr>
          <w:rFonts w:ascii="Calibri" w:eastAsia="Calibri" w:hAnsi="Calibri" w:cs="Calibri"/>
        </w:rPr>
        <w:t xml:space="preserve">Voor branches hebben we een </w:t>
      </w:r>
      <w:proofErr w:type="spellStart"/>
      <w:r w:rsidRPr="00C463F7">
        <w:rPr>
          <w:rFonts w:ascii="Calibri" w:eastAsia="Calibri" w:hAnsi="Calibri" w:cs="Calibri"/>
        </w:rPr>
        <w:t>main</w:t>
      </w:r>
      <w:proofErr w:type="spellEnd"/>
      <w:r w:rsidRPr="00C463F7">
        <w:rPr>
          <w:rFonts w:ascii="Calibri" w:eastAsia="Calibri" w:hAnsi="Calibri" w:cs="Calibri"/>
        </w:rPr>
        <w:t xml:space="preserve"> </w:t>
      </w:r>
      <w:proofErr w:type="spellStart"/>
      <w:r w:rsidRPr="00C463F7">
        <w:rPr>
          <w:rFonts w:ascii="Calibri" w:eastAsia="Calibri" w:hAnsi="Calibri" w:cs="Calibri"/>
        </w:rPr>
        <w:t>branch</w:t>
      </w:r>
      <w:proofErr w:type="spellEnd"/>
      <w:r w:rsidRPr="00C463F7">
        <w:rPr>
          <w:rFonts w:ascii="Calibri" w:eastAsia="Calibri" w:hAnsi="Calibri" w:cs="Calibri"/>
        </w:rPr>
        <w:t xml:space="preserve"> waarop alleen een werkend product staat. Op de development </w:t>
      </w:r>
      <w:proofErr w:type="spellStart"/>
      <w:r w:rsidRPr="00C463F7">
        <w:rPr>
          <w:rFonts w:ascii="Calibri" w:eastAsia="Calibri" w:hAnsi="Calibri" w:cs="Calibri"/>
        </w:rPr>
        <w:t>branch</w:t>
      </w:r>
      <w:proofErr w:type="spellEnd"/>
      <w:r w:rsidRPr="00C463F7">
        <w:rPr>
          <w:rFonts w:ascii="Calibri" w:eastAsia="Calibri" w:hAnsi="Calibri" w:cs="Calibri"/>
        </w:rPr>
        <w:t xml:space="preserve"> wordt gedurende de week gewerkt. Voor elke </w:t>
      </w:r>
      <w:proofErr w:type="spellStart"/>
      <w:r w:rsidRPr="00C463F7">
        <w:rPr>
          <w:rFonts w:ascii="Calibri" w:eastAsia="Calibri" w:hAnsi="Calibri" w:cs="Calibri"/>
        </w:rPr>
        <w:t>usecase</w:t>
      </w:r>
      <w:proofErr w:type="spellEnd"/>
      <w:r w:rsidRPr="00C463F7">
        <w:rPr>
          <w:rFonts w:ascii="Calibri" w:eastAsia="Calibri" w:hAnsi="Calibri" w:cs="Calibri"/>
        </w:rPr>
        <w:t xml:space="preserve"> kan een nieuwe </w:t>
      </w:r>
      <w:proofErr w:type="spellStart"/>
      <w:r w:rsidRPr="00C463F7">
        <w:rPr>
          <w:rFonts w:ascii="Calibri" w:eastAsia="Calibri" w:hAnsi="Calibri" w:cs="Calibri"/>
        </w:rPr>
        <w:t>branch</w:t>
      </w:r>
      <w:proofErr w:type="spellEnd"/>
      <w:r w:rsidRPr="00C463F7">
        <w:rPr>
          <w:rFonts w:ascii="Calibri" w:eastAsia="Calibri" w:hAnsi="Calibri" w:cs="Calibri"/>
        </w:rPr>
        <w:t xml:space="preserve"> aangemaakt worden. Wanneer je klaar bent met je </w:t>
      </w:r>
      <w:proofErr w:type="spellStart"/>
      <w:r w:rsidRPr="00C463F7">
        <w:rPr>
          <w:rFonts w:ascii="Calibri" w:eastAsia="Calibri" w:hAnsi="Calibri" w:cs="Calibri"/>
        </w:rPr>
        <w:t>usecase</w:t>
      </w:r>
      <w:proofErr w:type="spellEnd"/>
      <w:r w:rsidRPr="00C463F7">
        <w:rPr>
          <w:rFonts w:ascii="Calibri" w:eastAsia="Calibri" w:hAnsi="Calibri" w:cs="Calibri"/>
        </w:rPr>
        <w:t xml:space="preserve"> en deze uitgebreid getest hebt met de laatste pull van de development </w:t>
      </w:r>
      <w:proofErr w:type="spellStart"/>
      <w:r w:rsidRPr="00C463F7">
        <w:rPr>
          <w:rFonts w:ascii="Calibri" w:eastAsia="Calibri" w:hAnsi="Calibri" w:cs="Calibri"/>
        </w:rPr>
        <w:t>branch</w:t>
      </w:r>
      <w:proofErr w:type="spellEnd"/>
      <w:r w:rsidRPr="00C463F7">
        <w:rPr>
          <w:rFonts w:ascii="Calibri" w:eastAsia="Calibri" w:hAnsi="Calibri" w:cs="Calibri"/>
        </w:rPr>
        <w:t xml:space="preserve">, kan je deze </w:t>
      </w:r>
      <w:proofErr w:type="spellStart"/>
      <w:r w:rsidRPr="00C463F7">
        <w:rPr>
          <w:rFonts w:ascii="Calibri" w:eastAsia="Calibri" w:hAnsi="Calibri" w:cs="Calibri"/>
        </w:rPr>
        <w:t>mergen</w:t>
      </w:r>
      <w:proofErr w:type="spellEnd"/>
      <w:r w:rsidRPr="00C463F7">
        <w:rPr>
          <w:rFonts w:ascii="Calibri" w:eastAsia="Calibri" w:hAnsi="Calibri" w:cs="Calibri"/>
        </w:rPr>
        <w:t xml:space="preserve">. Zorg dat je iemand als </w:t>
      </w:r>
      <w:proofErr w:type="spellStart"/>
      <w:r w:rsidRPr="00C463F7">
        <w:rPr>
          <w:rFonts w:ascii="Calibri" w:eastAsia="Calibri" w:hAnsi="Calibri" w:cs="Calibri"/>
        </w:rPr>
        <w:t>reviewer</w:t>
      </w:r>
      <w:proofErr w:type="spellEnd"/>
      <w:r w:rsidRPr="00C463F7">
        <w:rPr>
          <w:rFonts w:ascii="Calibri" w:eastAsia="Calibri" w:hAnsi="Calibri" w:cs="Calibri"/>
        </w:rPr>
        <w:t xml:space="preserve"> aanwijst die niet bezig is geweest met jouw </w:t>
      </w:r>
      <w:proofErr w:type="spellStart"/>
      <w:r w:rsidRPr="00C463F7">
        <w:rPr>
          <w:rFonts w:ascii="Calibri" w:eastAsia="Calibri" w:hAnsi="Calibri" w:cs="Calibri"/>
        </w:rPr>
        <w:t>usecase</w:t>
      </w:r>
      <w:proofErr w:type="spellEnd"/>
      <w:r w:rsidRPr="00C463F7">
        <w:rPr>
          <w:rFonts w:ascii="Calibri" w:eastAsia="Calibri" w:hAnsi="Calibri" w:cs="Calibri"/>
        </w:rPr>
        <w:t xml:space="preserve">. Deze persoon kan de code dan doorlopen en een eventuele wijziging goed of afkeuren. Wanneer de </w:t>
      </w:r>
      <w:proofErr w:type="spellStart"/>
      <w:r w:rsidRPr="00C463F7">
        <w:rPr>
          <w:rFonts w:ascii="Calibri" w:eastAsia="Calibri" w:hAnsi="Calibri" w:cs="Calibri"/>
        </w:rPr>
        <w:t>reviewer</w:t>
      </w:r>
      <w:proofErr w:type="spellEnd"/>
      <w:r w:rsidRPr="00C463F7">
        <w:rPr>
          <w:rFonts w:ascii="Calibri" w:eastAsia="Calibri" w:hAnsi="Calibri" w:cs="Calibri"/>
        </w:rPr>
        <w:t xml:space="preserve"> zijn akkoord heeft gegeven kan je de pull </w:t>
      </w:r>
      <w:proofErr w:type="spellStart"/>
      <w:r w:rsidRPr="00C463F7">
        <w:rPr>
          <w:rFonts w:ascii="Calibri" w:eastAsia="Calibri" w:hAnsi="Calibri" w:cs="Calibri"/>
        </w:rPr>
        <w:t>request</w:t>
      </w:r>
      <w:proofErr w:type="spellEnd"/>
      <w:r w:rsidRPr="00C463F7">
        <w:rPr>
          <w:rFonts w:ascii="Calibri" w:eastAsia="Calibri" w:hAnsi="Calibri" w:cs="Calibri"/>
        </w:rPr>
        <w:t xml:space="preserve"> </w:t>
      </w:r>
      <w:proofErr w:type="spellStart"/>
      <w:r w:rsidRPr="00C463F7">
        <w:rPr>
          <w:rFonts w:ascii="Calibri" w:eastAsia="Calibri" w:hAnsi="Calibri" w:cs="Calibri"/>
        </w:rPr>
        <w:t>mergen</w:t>
      </w:r>
      <w:proofErr w:type="spellEnd"/>
      <w:r w:rsidRPr="00C463F7">
        <w:rPr>
          <w:rFonts w:ascii="Calibri" w:eastAsia="Calibri" w:hAnsi="Calibri" w:cs="Calibri"/>
        </w:rPr>
        <w:t>.</w:t>
      </w:r>
    </w:p>
    <w:p w14:paraId="16E093B6" w14:textId="42B1B8E1" w:rsidR="00264DB4" w:rsidRPr="00C463F7" w:rsidRDefault="51B63EEC" w:rsidP="41DC00EA">
      <w:pPr>
        <w:pStyle w:val="Kop2"/>
      </w:pPr>
      <w:bookmarkStart w:id="15" w:name="_Toc56065502"/>
      <w:proofErr w:type="spellStart"/>
      <w:r w:rsidRPr="00C463F7">
        <w:rPr>
          <w:rFonts w:ascii="Calibri Light" w:eastAsia="Calibri Light" w:hAnsi="Calibri Light" w:cs="Calibri Light"/>
        </w:rPr>
        <w:t>Definiton</w:t>
      </w:r>
      <w:proofErr w:type="spellEnd"/>
      <w:r w:rsidRPr="00C463F7">
        <w:rPr>
          <w:rFonts w:ascii="Calibri Light" w:eastAsia="Calibri Light" w:hAnsi="Calibri Light" w:cs="Calibri Light"/>
        </w:rPr>
        <w:t xml:space="preserve"> of </w:t>
      </w:r>
      <w:proofErr w:type="spellStart"/>
      <w:r w:rsidRPr="00C463F7">
        <w:rPr>
          <w:rFonts w:ascii="Calibri Light" w:eastAsia="Calibri Light" w:hAnsi="Calibri Light" w:cs="Calibri Light"/>
        </w:rPr>
        <w:t>Done</w:t>
      </w:r>
      <w:bookmarkEnd w:id="15"/>
      <w:proofErr w:type="spellEnd"/>
    </w:p>
    <w:p w14:paraId="15B0D856" w14:textId="5AE0E469" w:rsidR="00264DB4" w:rsidRPr="00C463F7" w:rsidRDefault="51B63EEC" w:rsidP="41DC00EA">
      <w:pPr>
        <w:spacing w:line="257" w:lineRule="auto"/>
        <w:rPr>
          <w:rFonts w:ascii="Calibri" w:eastAsia="Calibri" w:hAnsi="Calibri" w:cs="Calibri"/>
        </w:rPr>
      </w:pPr>
      <w:r w:rsidRPr="00C463F7">
        <w:rPr>
          <w:rFonts w:ascii="Calibri" w:eastAsia="Calibri" w:hAnsi="Calibri" w:cs="Calibri"/>
        </w:rPr>
        <w:t xml:space="preserve">Onze </w:t>
      </w:r>
      <w:proofErr w:type="spellStart"/>
      <w:r w:rsidRPr="00C463F7">
        <w:rPr>
          <w:rFonts w:ascii="Calibri" w:eastAsia="Calibri" w:hAnsi="Calibri" w:cs="Calibri"/>
        </w:rPr>
        <w:t>definition</w:t>
      </w:r>
      <w:proofErr w:type="spellEnd"/>
      <w:r w:rsidRPr="00C463F7">
        <w:rPr>
          <w:rFonts w:ascii="Calibri" w:eastAsia="Calibri" w:hAnsi="Calibri" w:cs="Calibri"/>
        </w:rPr>
        <w:t xml:space="preserve"> of </w:t>
      </w:r>
      <w:proofErr w:type="spellStart"/>
      <w:r w:rsidRPr="00C463F7">
        <w:rPr>
          <w:rFonts w:ascii="Calibri" w:eastAsia="Calibri" w:hAnsi="Calibri" w:cs="Calibri"/>
        </w:rPr>
        <w:t>done</w:t>
      </w:r>
      <w:proofErr w:type="spellEnd"/>
      <w:r w:rsidRPr="00C463F7">
        <w:rPr>
          <w:rFonts w:ascii="Calibri" w:eastAsia="Calibri" w:hAnsi="Calibri" w:cs="Calibri"/>
        </w:rPr>
        <w:t xml:space="preserve"> </w:t>
      </w:r>
      <w:r w:rsidR="00A92F66" w:rsidRPr="00C463F7">
        <w:rPr>
          <w:rFonts w:ascii="Calibri" w:eastAsia="Calibri" w:hAnsi="Calibri" w:cs="Calibri"/>
        </w:rPr>
        <w:t>gaat over drie verschillende onderdelen</w:t>
      </w:r>
    </w:p>
    <w:p w14:paraId="41ACBE8E" w14:textId="6682D11B" w:rsidR="0004516A" w:rsidRPr="00C463F7" w:rsidRDefault="0004516A" w:rsidP="0004516A">
      <w:pPr>
        <w:pStyle w:val="Kop3"/>
      </w:pPr>
      <w:r w:rsidRPr="00C463F7">
        <w:t>User Story</w:t>
      </w:r>
    </w:p>
    <w:p w14:paraId="5A9AB0A2" w14:textId="6D14A590" w:rsidR="0004516A" w:rsidRPr="00C463F7" w:rsidRDefault="002A246C" w:rsidP="0004516A">
      <w:pPr>
        <w:pStyle w:val="Lijstalinea"/>
        <w:numPr>
          <w:ilvl w:val="0"/>
          <w:numId w:val="12"/>
        </w:numPr>
      </w:pPr>
      <w:r>
        <w:t>Als alle t</w:t>
      </w:r>
      <w:r w:rsidR="0004516A" w:rsidRPr="00C463F7">
        <w:t>est</w:t>
      </w:r>
      <w:r>
        <w:t>s</w:t>
      </w:r>
      <w:r w:rsidR="0004516A" w:rsidRPr="00C463F7">
        <w:t xml:space="preserve"> </w:t>
      </w:r>
      <w:r>
        <w:t>van</w:t>
      </w:r>
      <w:r w:rsidR="0004516A" w:rsidRPr="00C463F7">
        <w:t xml:space="preserve"> deze </w:t>
      </w:r>
      <w:r w:rsidR="3A210668">
        <w:t>user story</w:t>
      </w:r>
      <w:r w:rsidR="0004516A" w:rsidRPr="00C463F7">
        <w:t xml:space="preserve"> zijn geslaagd</w:t>
      </w:r>
    </w:p>
    <w:p w14:paraId="5D8042EB" w14:textId="15B49084" w:rsidR="0004516A" w:rsidRPr="00C463F7" w:rsidRDefault="00760B22" w:rsidP="0004516A">
      <w:pPr>
        <w:pStyle w:val="Lijstalinea"/>
        <w:numPr>
          <w:ilvl w:val="0"/>
          <w:numId w:val="12"/>
        </w:numPr>
      </w:pPr>
      <w:r>
        <w:t>Als het p</w:t>
      </w:r>
      <w:r w:rsidR="0004516A" w:rsidRPr="00C463F7">
        <w:t xml:space="preserve">roject compileert zonder </w:t>
      </w:r>
      <w:r w:rsidR="003A1858" w:rsidRPr="00C463F7">
        <w:t>fouten</w:t>
      </w:r>
    </w:p>
    <w:p w14:paraId="36D3238A" w14:textId="44422830" w:rsidR="0004516A" w:rsidRPr="00C463F7" w:rsidRDefault="00760B22" w:rsidP="0004516A">
      <w:pPr>
        <w:pStyle w:val="Lijstalinea"/>
        <w:numPr>
          <w:ilvl w:val="0"/>
          <w:numId w:val="12"/>
        </w:numPr>
      </w:pPr>
      <w:r>
        <w:t>Als de u</w:t>
      </w:r>
      <w:r w:rsidR="0004516A" w:rsidRPr="00C463F7">
        <w:t>ser story</w:t>
      </w:r>
      <w:r>
        <w:t xml:space="preserve"> </w:t>
      </w:r>
      <w:r w:rsidR="00523E1E">
        <w:t>overeen</w:t>
      </w:r>
      <w:r w:rsidR="00523E1E" w:rsidRPr="00C463F7">
        <w:t>komt</w:t>
      </w:r>
      <w:r w:rsidR="0004516A" w:rsidRPr="00C463F7">
        <w:t xml:space="preserve"> met de eisen van de </w:t>
      </w:r>
      <w:r w:rsidR="003A1858" w:rsidRPr="00C463F7">
        <w:t>P</w:t>
      </w:r>
      <w:r w:rsidR="00F347A9" w:rsidRPr="00C463F7">
        <w:t xml:space="preserve">roduct </w:t>
      </w:r>
      <w:proofErr w:type="spellStart"/>
      <w:r w:rsidR="003A1858" w:rsidRPr="00C463F7">
        <w:t>Owner</w:t>
      </w:r>
      <w:proofErr w:type="spellEnd"/>
    </w:p>
    <w:p w14:paraId="0EAE9D45" w14:textId="202B89F1" w:rsidR="0004516A" w:rsidRPr="00C463F7" w:rsidRDefault="0004516A" w:rsidP="0004516A">
      <w:pPr>
        <w:pStyle w:val="Lijstalinea"/>
        <w:numPr>
          <w:ilvl w:val="0"/>
          <w:numId w:val="12"/>
        </w:numPr>
      </w:pPr>
      <w:r w:rsidRPr="00C463F7">
        <w:t>A</w:t>
      </w:r>
      <w:r w:rsidR="00760B22">
        <w:t>ls a</w:t>
      </w:r>
      <w:r w:rsidRPr="00C463F7">
        <w:t xml:space="preserve">lle </w:t>
      </w:r>
      <w:proofErr w:type="spellStart"/>
      <w:r w:rsidRPr="00C463F7">
        <w:t>to</w:t>
      </w:r>
      <w:proofErr w:type="spellEnd"/>
      <w:r w:rsidRPr="00C463F7">
        <w:t xml:space="preserve"> do items v</w:t>
      </w:r>
      <w:r w:rsidR="00C463F7" w:rsidRPr="00C463F7">
        <w:t>an</w:t>
      </w:r>
      <w:r w:rsidRPr="00C463F7">
        <w:t xml:space="preserve"> de User story zijn voldaan</w:t>
      </w:r>
    </w:p>
    <w:p w14:paraId="66E87ED8" w14:textId="57FE3508" w:rsidR="00F347A9" w:rsidRPr="00C463F7" w:rsidRDefault="00760B22" w:rsidP="008F74F4">
      <w:pPr>
        <w:pStyle w:val="Lijstalinea"/>
        <w:numPr>
          <w:ilvl w:val="0"/>
          <w:numId w:val="12"/>
        </w:numPr>
      </w:pPr>
      <w:r>
        <w:t>Als</w:t>
      </w:r>
      <w:r w:rsidR="002A246C">
        <w:t xml:space="preserve"> e</w:t>
      </w:r>
      <w:r w:rsidR="0004516A" w:rsidRPr="00C463F7">
        <w:t xml:space="preserve">r wordt aan de </w:t>
      </w:r>
      <w:r w:rsidR="00C463F7" w:rsidRPr="00C463F7">
        <w:t>acceptatiecriteria</w:t>
      </w:r>
      <w:r w:rsidR="0004516A" w:rsidRPr="00C463F7">
        <w:t xml:space="preserve"> voldaan die bij de issue staan geschreven</w:t>
      </w:r>
    </w:p>
    <w:p w14:paraId="09BE3CD8" w14:textId="1452E0B7" w:rsidR="00F347A9" w:rsidRPr="00C463F7" w:rsidRDefault="002A246C" w:rsidP="008F74F4">
      <w:pPr>
        <w:pStyle w:val="Lijstalinea"/>
        <w:numPr>
          <w:ilvl w:val="0"/>
          <w:numId w:val="12"/>
        </w:numPr>
      </w:pPr>
      <w:r>
        <w:t>Als d</w:t>
      </w:r>
      <w:r w:rsidR="00F347A9" w:rsidRPr="00C463F7">
        <w:t xml:space="preserve">e software </w:t>
      </w:r>
      <w:proofErr w:type="spellStart"/>
      <w:r w:rsidR="00F347A9" w:rsidRPr="00C463F7">
        <w:t>guidebook</w:t>
      </w:r>
      <w:proofErr w:type="spellEnd"/>
      <w:r w:rsidR="00F347A9" w:rsidRPr="00C463F7">
        <w:t xml:space="preserve"> is </w:t>
      </w:r>
      <w:r w:rsidR="00C463F7">
        <w:t>bijgewerkt</w:t>
      </w:r>
      <w:r w:rsidR="00F347A9" w:rsidRPr="00C463F7">
        <w:t xml:space="preserve"> indien nodig</w:t>
      </w:r>
    </w:p>
    <w:p w14:paraId="09F2C107" w14:textId="6EEE95A7" w:rsidR="00F347A9" w:rsidRPr="00C463F7" w:rsidRDefault="002A246C" w:rsidP="008F74F4">
      <w:pPr>
        <w:pStyle w:val="Lijstalinea"/>
        <w:numPr>
          <w:ilvl w:val="0"/>
          <w:numId w:val="12"/>
        </w:numPr>
      </w:pPr>
      <w:r>
        <w:rPr>
          <w:rFonts w:ascii="Calibri" w:eastAsia="Calibri" w:hAnsi="Calibri" w:cs="Calibri"/>
        </w:rPr>
        <w:t>Als de f</w:t>
      </w:r>
      <w:r w:rsidR="00F347A9" w:rsidRPr="00C463F7">
        <w:rPr>
          <w:rFonts w:ascii="Calibri" w:eastAsia="Calibri" w:hAnsi="Calibri" w:cs="Calibri"/>
        </w:rPr>
        <w:t>unctionaliteit getest door programmeur die niet actief meegewerkt heeft aan de issue door het handmatig uitvoeren van de test. (code review)</w:t>
      </w:r>
      <w:r w:rsidR="00F347A9" w:rsidRPr="00C463F7">
        <w:t xml:space="preserve"> </w:t>
      </w:r>
    </w:p>
    <w:p w14:paraId="033651A3" w14:textId="4471832D" w:rsidR="0004516A" w:rsidRPr="00C463F7" w:rsidRDefault="0004516A" w:rsidP="0004516A">
      <w:pPr>
        <w:pStyle w:val="Kop3"/>
      </w:pPr>
      <w:r w:rsidRPr="00C463F7">
        <w:t>Sprint</w:t>
      </w:r>
    </w:p>
    <w:p w14:paraId="6AEB5DDC" w14:textId="77777777" w:rsidR="00F347A9" w:rsidRPr="00C463F7" w:rsidRDefault="00F347A9" w:rsidP="00F347A9">
      <w:pPr>
        <w:pStyle w:val="Lijstalinea"/>
        <w:numPr>
          <w:ilvl w:val="0"/>
          <w:numId w:val="13"/>
        </w:numPr>
      </w:pPr>
      <w:r w:rsidRPr="00C463F7">
        <w:t xml:space="preserve">Als er aan elke Definition of </w:t>
      </w:r>
      <w:proofErr w:type="spellStart"/>
      <w:r w:rsidRPr="00C463F7">
        <w:t>done</w:t>
      </w:r>
      <w:proofErr w:type="spellEnd"/>
      <w:r w:rsidRPr="00C463F7">
        <w:t xml:space="preserve"> van de user story’s zijn voldaan</w:t>
      </w:r>
    </w:p>
    <w:p w14:paraId="2BB9E96E" w14:textId="4264EA30" w:rsidR="00F347A9" w:rsidRPr="00C463F7" w:rsidRDefault="00F347A9" w:rsidP="00F347A9">
      <w:pPr>
        <w:pStyle w:val="Lijstalinea"/>
        <w:numPr>
          <w:ilvl w:val="0"/>
          <w:numId w:val="13"/>
        </w:numPr>
      </w:pPr>
      <w:r w:rsidRPr="00C463F7">
        <w:t>A</w:t>
      </w:r>
      <w:r w:rsidR="00760B22">
        <w:t>ls a</w:t>
      </w:r>
      <w:r w:rsidRPr="00C463F7">
        <w:t xml:space="preserve">lle </w:t>
      </w:r>
      <w:proofErr w:type="spellStart"/>
      <w:r w:rsidRPr="00C463F7">
        <w:t>to</w:t>
      </w:r>
      <w:proofErr w:type="spellEnd"/>
      <w:r w:rsidRPr="00C463F7">
        <w:t xml:space="preserve"> do’s klaar en afgevinkt zijn</w:t>
      </w:r>
    </w:p>
    <w:p w14:paraId="356CC99F" w14:textId="59C2FA6D" w:rsidR="00F347A9" w:rsidRPr="00C463F7" w:rsidRDefault="00760B22" w:rsidP="00F347A9">
      <w:pPr>
        <w:pStyle w:val="Lijstalinea"/>
        <w:numPr>
          <w:ilvl w:val="0"/>
          <w:numId w:val="13"/>
        </w:numPr>
      </w:pPr>
      <w:r>
        <w:t>Als de p</w:t>
      </w:r>
      <w:r w:rsidR="00F347A9" w:rsidRPr="00C463F7">
        <w:t xml:space="preserve">roduct </w:t>
      </w:r>
      <w:proofErr w:type="spellStart"/>
      <w:r w:rsidR="00F347A9" w:rsidRPr="00C463F7">
        <w:t>backlog</w:t>
      </w:r>
      <w:proofErr w:type="spellEnd"/>
      <w:r w:rsidR="00F347A9" w:rsidRPr="00C463F7">
        <w:t xml:space="preserve"> is </w:t>
      </w:r>
      <w:r w:rsidR="00196432">
        <w:t>bijgewerkt</w:t>
      </w:r>
    </w:p>
    <w:p w14:paraId="64065F74" w14:textId="7A2ACA1A" w:rsidR="00F347A9" w:rsidRPr="00C463F7" w:rsidRDefault="00F347A9" w:rsidP="008F74F4">
      <w:pPr>
        <w:pStyle w:val="Lijstalinea"/>
        <w:numPr>
          <w:ilvl w:val="0"/>
          <w:numId w:val="13"/>
        </w:numPr>
      </w:pPr>
      <w:r w:rsidRPr="00C463F7">
        <w:t>A</w:t>
      </w:r>
      <w:r w:rsidR="00760B22">
        <w:t>ls a</w:t>
      </w:r>
      <w:r w:rsidRPr="00C463F7">
        <w:t xml:space="preserve">lle bugs </w:t>
      </w:r>
      <w:r w:rsidR="00C463F7">
        <w:t>eruit gehaald</w:t>
      </w:r>
      <w:r w:rsidRPr="00C463F7">
        <w:t xml:space="preserve"> zijn</w:t>
      </w:r>
    </w:p>
    <w:p w14:paraId="0F1E7E1B" w14:textId="6AD3E28C" w:rsidR="00F347A9" w:rsidRPr="00C463F7" w:rsidRDefault="00760B22" w:rsidP="0004516A">
      <w:pPr>
        <w:pStyle w:val="Lijstalinea"/>
        <w:numPr>
          <w:ilvl w:val="0"/>
          <w:numId w:val="13"/>
        </w:numPr>
      </w:pPr>
      <w:r>
        <w:t>Als de s</w:t>
      </w:r>
      <w:r w:rsidR="00F347A9" w:rsidRPr="00C463F7">
        <w:t xml:space="preserve">print gemarkeerd is als ready voor productie indien deze sprint de laatste is (zie release </w:t>
      </w:r>
      <w:proofErr w:type="spellStart"/>
      <w:r w:rsidR="00F347A9" w:rsidRPr="00C463F7">
        <w:t>DoD’s</w:t>
      </w:r>
      <w:proofErr w:type="spellEnd"/>
      <w:r w:rsidR="00F347A9" w:rsidRPr="00C463F7">
        <w:t>)</w:t>
      </w:r>
    </w:p>
    <w:p w14:paraId="77883EEA" w14:textId="1EA875E3" w:rsidR="00264DB4" w:rsidRPr="00C463F7" w:rsidRDefault="0004516A" w:rsidP="0004516A">
      <w:pPr>
        <w:pStyle w:val="Kop3"/>
      </w:pPr>
      <w:r w:rsidRPr="00C463F7">
        <w:t>Release</w:t>
      </w:r>
    </w:p>
    <w:p w14:paraId="3FBF37AB" w14:textId="53416044" w:rsidR="00F347A9" w:rsidRPr="00C463F7" w:rsidRDefault="00760B22" w:rsidP="00F347A9">
      <w:pPr>
        <w:pStyle w:val="Lijstalinea"/>
        <w:numPr>
          <w:ilvl w:val="0"/>
          <w:numId w:val="14"/>
        </w:numPr>
      </w:pPr>
      <w:r>
        <w:t>Als de c</w:t>
      </w:r>
      <w:r w:rsidR="00F347A9" w:rsidRPr="00C463F7">
        <w:t>ode comp</w:t>
      </w:r>
      <w:r w:rsidR="00987D82">
        <w:t>leet</w:t>
      </w:r>
      <w:r>
        <w:t xml:space="preserve"> is</w:t>
      </w:r>
    </w:p>
    <w:p w14:paraId="32F7CA45" w14:textId="791BE495" w:rsidR="00F347A9" w:rsidRPr="00C463F7" w:rsidRDefault="00F347A9" w:rsidP="00F347A9">
      <w:pPr>
        <w:pStyle w:val="Lijstalinea"/>
        <w:numPr>
          <w:ilvl w:val="0"/>
          <w:numId w:val="14"/>
        </w:numPr>
      </w:pPr>
      <w:r w:rsidRPr="00C463F7">
        <w:t>A</w:t>
      </w:r>
      <w:r w:rsidR="00760B22">
        <w:t>ls a</w:t>
      </w:r>
      <w:r w:rsidRPr="00C463F7">
        <w:t>lle unit en functionele tests gehaald zijn</w:t>
      </w:r>
    </w:p>
    <w:p w14:paraId="2D6F1CE0" w14:textId="01A86605" w:rsidR="00F347A9" w:rsidRPr="00C463F7" w:rsidRDefault="00F347A9" w:rsidP="00F347A9">
      <w:pPr>
        <w:pStyle w:val="Lijstalinea"/>
        <w:numPr>
          <w:ilvl w:val="0"/>
          <w:numId w:val="14"/>
        </w:numPr>
      </w:pPr>
      <w:r w:rsidRPr="00C463F7">
        <w:t>A</w:t>
      </w:r>
      <w:r w:rsidR="00760B22">
        <w:t>ls a</w:t>
      </w:r>
      <w:r w:rsidRPr="00C463F7">
        <w:t>an alle acceptatiecriteria is voldaan</w:t>
      </w:r>
    </w:p>
    <w:p w14:paraId="4FD56C7B" w14:textId="0DD8EFB2" w:rsidR="00217AAF" w:rsidRPr="00C463F7" w:rsidRDefault="650619BF" w:rsidP="00217AAF">
      <w:pPr>
        <w:pStyle w:val="Lijstalinea"/>
        <w:numPr>
          <w:ilvl w:val="0"/>
          <w:numId w:val="14"/>
        </w:numPr>
      </w:pPr>
      <w:r>
        <w:t>Als a</w:t>
      </w:r>
      <w:r w:rsidR="4B74BF7C">
        <w:t>lle</w:t>
      </w:r>
      <w:r w:rsidR="00F347A9" w:rsidRPr="00C463F7">
        <w:t xml:space="preserve"> issues opgelost zijn</w:t>
      </w:r>
    </w:p>
    <w:p w14:paraId="1741D8A1" w14:textId="0EE29016" w:rsidR="00F347A9" w:rsidRPr="00C463F7" w:rsidRDefault="04E4EB3B" w:rsidP="00217AAF">
      <w:pPr>
        <w:pStyle w:val="Lijstalinea"/>
        <w:numPr>
          <w:ilvl w:val="0"/>
          <w:numId w:val="14"/>
        </w:numPr>
      </w:pPr>
      <w:r>
        <w:t>Als h</w:t>
      </w:r>
      <w:r w:rsidR="4B74BF7C">
        <w:t>et</w:t>
      </w:r>
      <w:r w:rsidR="00F347A9" w:rsidRPr="00C463F7">
        <w:t xml:space="preserve"> project op de </w:t>
      </w:r>
      <w:r w:rsidR="00217AAF" w:rsidRPr="00C463F7">
        <w:t>juiste</w:t>
      </w:r>
      <w:r w:rsidR="00F347A9" w:rsidRPr="00C463F7">
        <w:t xml:space="preserve"> omgeving staat en werkt</w:t>
      </w:r>
    </w:p>
    <w:p w14:paraId="64E98FC7" w14:textId="77777777" w:rsidR="00B47A48" w:rsidRPr="00C463F7" w:rsidRDefault="00B47A48">
      <w:pPr>
        <w:rPr>
          <w:rFonts w:ascii="Calibri Light" w:eastAsia="Calibri Light" w:hAnsi="Calibri Light" w:cs="Calibri Light"/>
          <w:color w:val="2F5496" w:themeColor="accent1" w:themeShade="BF"/>
          <w:sz w:val="26"/>
          <w:szCs w:val="26"/>
        </w:rPr>
      </w:pPr>
      <w:bookmarkStart w:id="16" w:name="_Toc56065503"/>
      <w:r w:rsidRPr="00C463F7">
        <w:rPr>
          <w:rFonts w:ascii="Calibri Light" w:eastAsia="Calibri Light" w:hAnsi="Calibri Light" w:cs="Calibri Light"/>
        </w:rPr>
        <w:br w:type="page"/>
      </w:r>
    </w:p>
    <w:p w14:paraId="6DC22322" w14:textId="4C4096E4" w:rsidR="00264DB4" w:rsidRPr="00C463F7" w:rsidRDefault="51B63EEC" w:rsidP="41DC00EA">
      <w:pPr>
        <w:pStyle w:val="Kop2"/>
      </w:pPr>
      <w:r w:rsidRPr="00C463F7">
        <w:rPr>
          <w:rFonts w:ascii="Calibri Light" w:eastAsia="Calibri Light" w:hAnsi="Calibri Light" w:cs="Calibri Light"/>
        </w:rPr>
        <w:lastRenderedPageBreak/>
        <w:t>Procesbeschrijving</w:t>
      </w:r>
      <w:bookmarkEnd w:id="16"/>
    </w:p>
    <w:p w14:paraId="66B26D06" w14:textId="42B1B8E1" w:rsidR="00264DB4" w:rsidRPr="00C463F7" w:rsidRDefault="51B63EEC" w:rsidP="41DC00EA">
      <w:pPr>
        <w:spacing w:line="257" w:lineRule="auto"/>
      </w:pPr>
      <w:r w:rsidRPr="00C463F7">
        <w:rPr>
          <w:rFonts w:ascii="Calibri" w:eastAsia="Calibri" w:hAnsi="Calibri" w:cs="Calibri"/>
        </w:rPr>
        <w:t xml:space="preserve">Na de meeting met de Product </w:t>
      </w:r>
      <w:proofErr w:type="spellStart"/>
      <w:r w:rsidRPr="00C463F7">
        <w:rPr>
          <w:rFonts w:ascii="Calibri" w:eastAsia="Calibri" w:hAnsi="Calibri" w:cs="Calibri"/>
        </w:rPr>
        <w:t>Owner</w:t>
      </w:r>
      <w:proofErr w:type="spellEnd"/>
      <w:r w:rsidRPr="00C463F7">
        <w:rPr>
          <w:rFonts w:ascii="Calibri" w:eastAsia="Calibri" w:hAnsi="Calibri" w:cs="Calibri"/>
        </w:rPr>
        <w:t xml:space="preserve"> bepalen we met de groep de taken. De status van een taak laten we zien aan de hand van de huidige kolom binnen git van deze taak. Welke User Story bij welke taak hoort laten we zien door de verschillende labels die we kunnen toewijzen. Je kan zien wie met welke taak bezig is door een gebruiker toe te wijzen aan deze taak. Daarnaast wordt hiervoor gebruik gemaakt van SCRUM om te bespreken wie wat aan het doen is en waar iemand eventueel op vast loopt. Tijdens de </w:t>
      </w:r>
      <w:proofErr w:type="spellStart"/>
      <w:r w:rsidRPr="00C463F7">
        <w:rPr>
          <w:rFonts w:ascii="Calibri" w:eastAsia="Calibri" w:hAnsi="Calibri" w:cs="Calibri"/>
        </w:rPr>
        <w:t>daily</w:t>
      </w:r>
      <w:proofErr w:type="spellEnd"/>
      <w:r w:rsidRPr="00C463F7">
        <w:rPr>
          <w:rFonts w:ascii="Calibri" w:eastAsia="Calibri" w:hAnsi="Calibri" w:cs="Calibri"/>
        </w:rPr>
        <w:t xml:space="preserve"> </w:t>
      </w:r>
      <w:proofErr w:type="spellStart"/>
      <w:r w:rsidRPr="00C463F7">
        <w:rPr>
          <w:rFonts w:ascii="Calibri" w:eastAsia="Calibri" w:hAnsi="Calibri" w:cs="Calibri"/>
        </w:rPr>
        <w:t>standdown</w:t>
      </w:r>
      <w:proofErr w:type="spellEnd"/>
      <w:r w:rsidRPr="00C463F7">
        <w:rPr>
          <w:rFonts w:ascii="Calibri" w:eastAsia="Calibri" w:hAnsi="Calibri" w:cs="Calibri"/>
        </w:rPr>
        <w:t xml:space="preserve"> kunnen we controleren hoever iedereen met zijn taken is gekomen, dan is ook het moment om te laten weten als je ergens vertraging oploopt.</w:t>
      </w:r>
    </w:p>
    <w:p w14:paraId="525A5438" w14:textId="2BE13229" w:rsidR="009F00F1" w:rsidRPr="00C463F7" w:rsidRDefault="009F00F1" w:rsidP="009F00F1">
      <w:pPr>
        <w:pStyle w:val="Kop2"/>
      </w:pPr>
      <w:r w:rsidRPr="00C463F7">
        <w:t>Code kwaliteit</w:t>
      </w:r>
    </w:p>
    <w:p w14:paraId="794E0E21" w14:textId="7744667E" w:rsidR="009F00F1" w:rsidRPr="00C463F7" w:rsidRDefault="009F00F1" w:rsidP="009F00F1">
      <w:r w:rsidRPr="00C463F7">
        <w:t xml:space="preserve">Hieronder hebben we een aantal afspraken staan over de code kwaliteit gedurende dit project. </w:t>
      </w:r>
    </w:p>
    <w:p w14:paraId="4F6932CC" w14:textId="4EFCE721" w:rsidR="009F00F1" w:rsidRPr="00C463F7" w:rsidRDefault="009F00F1" w:rsidP="009F00F1">
      <w:pPr>
        <w:pStyle w:val="Kop3"/>
      </w:pPr>
      <w:r w:rsidRPr="00C463F7">
        <w:t>Waarom code kwaliteit uitmaakt</w:t>
      </w:r>
    </w:p>
    <w:p w14:paraId="573BCAD5" w14:textId="2263E0FF" w:rsidR="009F00F1" w:rsidRPr="00C463F7" w:rsidRDefault="009F00F1" w:rsidP="009F00F1">
      <w:r w:rsidRPr="00C463F7">
        <w:t xml:space="preserve">Allereerst is het goed om te weten waarom code kwaliteit uitmaakt. Als je goede code hebt geschreven </w:t>
      </w:r>
      <w:proofErr w:type="spellStart"/>
      <w:r w:rsidRPr="00C463F7">
        <w:t>zul</w:t>
      </w:r>
      <w:proofErr w:type="spellEnd"/>
      <w:r w:rsidRPr="00C463F7">
        <w:t xml:space="preserve"> je zien dat de kwaliteit van je software beter is. Doordat de </w:t>
      </w:r>
      <w:proofErr w:type="gramStart"/>
      <w:r w:rsidRPr="00C463F7">
        <w:t>software kwaliteit</w:t>
      </w:r>
      <w:proofErr w:type="gramEnd"/>
      <w:r w:rsidRPr="00C463F7">
        <w:t xml:space="preserve"> beter is </w:t>
      </w:r>
      <w:proofErr w:type="spellStart"/>
      <w:r w:rsidRPr="00C463F7">
        <w:t>zul</w:t>
      </w:r>
      <w:proofErr w:type="spellEnd"/>
      <w:r w:rsidRPr="00C463F7">
        <w:t xml:space="preserve"> je zien dat het geschreven programma meer veilig, betrouwbaar en sneller is. </w:t>
      </w:r>
    </w:p>
    <w:p w14:paraId="6CBB5546" w14:textId="56D5513A" w:rsidR="009F00F1" w:rsidRPr="00C463F7" w:rsidRDefault="009F00F1" w:rsidP="009F00F1">
      <w:pPr>
        <w:pStyle w:val="Kop3"/>
      </w:pPr>
      <w:r w:rsidRPr="00C463F7">
        <w:t>Wat is nou goede code</w:t>
      </w:r>
    </w:p>
    <w:p w14:paraId="5099FA15" w14:textId="0CEBA15C" w:rsidR="009F00F1" w:rsidRPr="00C463F7" w:rsidRDefault="00D5193B" w:rsidP="009F00F1">
      <w:r w:rsidRPr="00C463F7">
        <w:t>Code die goed wordt beschouwd is:</w:t>
      </w:r>
    </w:p>
    <w:p w14:paraId="469A091C" w14:textId="59682070" w:rsidR="00D5193B" w:rsidRPr="00C463F7" w:rsidRDefault="00D5193B" w:rsidP="00D5193B">
      <w:pPr>
        <w:pStyle w:val="Lijstalinea"/>
        <w:numPr>
          <w:ilvl w:val="0"/>
          <w:numId w:val="15"/>
        </w:numPr>
      </w:pPr>
      <w:r w:rsidRPr="00C463F7">
        <w:t>Werkt functioneel</w:t>
      </w:r>
    </w:p>
    <w:p w14:paraId="0AB15F27" w14:textId="6FACBD32" w:rsidR="00D5193B" w:rsidRPr="00C463F7" w:rsidRDefault="00D5193B" w:rsidP="00D5193B">
      <w:pPr>
        <w:pStyle w:val="Lijstalinea"/>
        <w:numPr>
          <w:ilvl w:val="0"/>
          <w:numId w:val="15"/>
        </w:numPr>
      </w:pPr>
      <w:r w:rsidRPr="00C463F7">
        <w:t>Volgt een consistente stijl</w:t>
      </w:r>
    </w:p>
    <w:p w14:paraId="50E3208C" w14:textId="658E94D5" w:rsidR="00D5193B" w:rsidRPr="00C463F7" w:rsidRDefault="00D5193B" w:rsidP="00D5193B">
      <w:pPr>
        <w:pStyle w:val="Lijstalinea"/>
        <w:numPr>
          <w:ilvl w:val="0"/>
          <w:numId w:val="15"/>
        </w:numPr>
      </w:pPr>
      <w:r w:rsidRPr="00C463F7">
        <w:t>Is makkelijk te volgen en te begrijpen</w:t>
      </w:r>
    </w:p>
    <w:p w14:paraId="29F0A56E" w14:textId="268AE47A" w:rsidR="00D5193B" w:rsidRPr="00C463F7" w:rsidRDefault="00D5193B" w:rsidP="00D5193B">
      <w:pPr>
        <w:pStyle w:val="Lijstalinea"/>
        <w:numPr>
          <w:ilvl w:val="0"/>
          <w:numId w:val="15"/>
        </w:numPr>
      </w:pPr>
      <w:r w:rsidRPr="00C463F7">
        <w:t>Herbruikbaar</w:t>
      </w:r>
    </w:p>
    <w:p w14:paraId="4BFF72F6" w14:textId="365117DD" w:rsidR="00D5193B" w:rsidRPr="00C463F7" w:rsidRDefault="00D5193B" w:rsidP="00D5193B">
      <w:pPr>
        <w:pStyle w:val="Lijstalinea"/>
        <w:numPr>
          <w:ilvl w:val="0"/>
          <w:numId w:val="15"/>
        </w:numPr>
      </w:pPr>
      <w:r w:rsidRPr="00C463F7">
        <w:t>Is goed gedocumenteerd</w:t>
      </w:r>
    </w:p>
    <w:p w14:paraId="2949278F" w14:textId="5B0AA98B" w:rsidR="00D5193B" w:rsidRPr="00C463F7" w:rsidRDefault="00D5193B" w:rsidP="00D5193B">
      <w:pPr>
        <w:pStyle w:val="Lijstalinea"/>
        <w:numPr>
          <w:ilvl w:val="0"/>
          <w:numId w:val="15"/>
        </w:numPr>
      </w:pPr>
      <w:r w:rsidRPr="00C463F7">
        <w:t>Kan getest worden</w:t>
      </w:r>
    </w:p>
    <w:p w14:paraId="43172D1C" w14:textId="4D2FF9D2" w:rsidR="00D5193B" w:rsidRPr="00C463F7" w:rsidRDefault="00D5193B" w:rsidP="00D5193B"/>
    <w:p w14:paraId="448FD01F" w14:textId="69BFA479" w:rsidR="00D5193B" w:rsidRPr="00C463F7" w:rsidRDefault="00D5193B" w:rsidP="00D5193B">
      <w:r w:rsidRPr="00C463F7">
        <w:t xml:space="preserve">Om ervoor te zorgen dat de code die geschreven </w:t>
      </w:r>
      <w:r w:rsidR="002A246C" w:rsidRPr="00C463F7">
        <w:t>wordt</w:t>
      </w:r>
      <w:r w:rsidRPr="00C463F7">
        <w:t xml:space="preserve"> kwalitatief goed in elkaar steekt, hebben we een aantal afspraken over de code gemaakt.  </w:t>
      </w:r>
    </w:p>
    <w:p w14:paraId="5CF906C2" w14:textId="72D4E1C1" w:rsidR="00D5193B" w:rsidRPr="00C463F7" w:rsidRDefault="00D5193B" w:rsidP="00D5193B">
      <w:pPr>
        <w:pStyle w:val="Lijstalinea"/>
        <w:numPr>
          <w:ilvl w:val="0"/>
          <w:numId w:val="16"/>
        </w:numPr>
      </w:pPr>
      <w:r w:rsidRPr="00C463F7">
        <w:t xml:space="preserve">Code review. Aangezien er vaak over eigen code makkelijker gedacht wordt, hebben we </w:t>
      </w:r>
      <w:r w:rsidR="002A246C" w:rsidRPr="00C463F7">
        <w:t>ervoor</w:t>
      </w:r>
      <w:r w:rsidRPr="00C463F7">
        <w:t xml:space="preserve"> gekozen om code te reviewen die een andere projectgenoot heeft geschreven. Dit zorgt voor een kritische frisse blik.</w:t>
      </w:r>
    </w:p>
    <w:p w14:paraId="6B0C54DE" w14:textId="644CDDCB" w:rsidR="00D5193B" w:rsidRPr="00C463F7" w:rsidRDefault="00D5193B" w:rsidP="00D5193B">
      <w:pPr>
        <w:pStyle w:val="Lijstalinea"/>
        <w:numPr>
          <w:ilvl w:val="0"/>
          <w:numId w:val="16"/>
        </w:numPr>
      </w:pPr>
      <w:r w:rsidRPr="00C463F7">
        <w:t xml:space="preserve">Codering standaard gebruiken. Ons standaard ziet er als volgt uit: gebruik zo weinig mogelijk globale data declaraties, duidelijke variabele namen gebruiken, juiste </w:t>
      </w:r>
      <w:r w:rsidR="002A246C" w:rsidRPr="00C463F7">
        <w:t>inspringen</w:t>
      </w:r>
      <w:r w:rsidRPr="00C463F7">
        <w:t>/uitlijning van de code gebruiken</w:t>
      </w:r>
      <w:r w:rsidR="00021081" w:rsidRPr="00C463F7">
        <w:t xml:space="preserve"> en als laatst correcte error handeling.</w:t>
      </w:r>
    </w:p>
    <w:p w14:paraId="2E30F933" w14:textId="49A45644" w:rsidR="00021081" w:rsidRPr="00C463F7" w:rsidRDefault="00021081" w:rsidP="00D5193B">
      <w:pPr>
        <w:pStyle w:val="Lijstalinea"/>
        <w:numPr>
          <w:ilvl w:val="0"/>
          <w:numId w:val="16"/>
        </w:numPr>
      </w:pPr>
      <w:r w:rsidRPr="00C463F7">
        <w:t xml:space="preserve">Documenteer de code in het software </w:t>
      </w:r>
      <w:proofErr w:type="spellStart"/>
      <w:r w:rsidRPr="00C463F7">
        <w:t>guidebook</w:t>
      </w:r>
      <w:proofErr w:type="spellEnd"/>
      <w:r w:rsidRPr="00C463F7">
        <w:t xml:space="preserve">. Mocht er een stuk code bestaan die lastig te begrijpen is, zet je er in commentaar simpel maar duidelijk neer wat er </w:t>
      </w:r>
      <w:r w:rsidR="002A246C" w:rsidRPr="00C463F7">
        <w:t>gebeurt</w:t>
      </w:r>
      <w:r w:rsidRPr="00C463F7">
        <w:t xml:space="preserve">. Dit commentaar gebeurt in het Engels. </w:t>
      </w:r>
    </w:p>
    <w:p w14:paraId="2FDDA84E" w14:textId="77777777" w:rsidR="00D5193B" w:rsidRPr="00C463F7" w:rsidRDefault="00D5193B" w:rsidP="00D5193B"/>
    <w:p w14:paraId="51A5CF59" w14:textId="7CA18224" w:rsidR="00264DB4" w:rsidRPr="00C463F7" w:rsidRDefault="00264DB4" w:rsidP="009F00F1">
      <w:r w:rsidRPr="00C463F7">
        <w:br w:type="page"/>
      </w:r>
    </w:p>
    <w:p w14:paraId="376B900F" w14:textId="471992EB" w:rsidR="00436852" w:rsidRPr="00C463F7" w:rsidRDefault="00436852" w:rsidP="00436852">
      <w:pPr>
        <w:pStyle w:val="Kop1"/>
      </w:pPr>
      <w:bookmarkStart w:id="17" w:name="_Toc56065504"/>
      <w:r w:rsidRPr="00C463F7">
        <w:lastRenderedPageBreak/>
        <w:t>9. Projectplanning</w:t>
      </w:r>
      <w:bookmarkEnd w:id="17"/>
    </w:p>
    <w:p w14:paraId="3482555C" w14:textId="77777777" w:rsidR="00436852" w:rsidRPr="00C463F7" w:rsidRDefault="00436852" w:rsidP="00436852">
      <w:r w:rsidRPr="00C463F7">
        <w:t xml:space="preserve">Op dit moment zijn er een aantal data al gepland met betrekking tot afspraken en inleverdata. Deze staan in de volgende tabel beschreven. Afspraken met een * staan gepland op die datum, maar kunnen mogelijk wijzigen in verband met vakantiedagen en agenda’s van Product </w:t>
      </w:r>
      <w:proofErr w:type="spellStart"/>
      <w:r w:rsidRPr="00C463F7">
        <w:t>Owner</w:t>
      </w:r>
      <w:proofErr w:type="spellEnd"/>
      <w:r w:rsidRPr="00C463F7">
        <w:t xml:space="preserve"> en coach.</w:t>
      </w:r>
    </w:p>
    <w:tbl>
      <w:tblPr>
        <w:tblStyle w:val="Rastertabel4-Accent6"/>
        <w:tblW w:w="0" w:type="auto"/>
        <w:tblLook w:val="04A0" w:firstRow="1" w:lastRow="0" w:firstColumn="1" w:lastColumn="0" w:noHBand="0" w:noVBand="1"/>
      </w:tblPr>
      <w:tblGrid>
        <w:gridCol w:w="2689"/>
        <w:gridCol w:w="6095"/>
      </w:tblGrid>
      <w:tr w:rsidR="00436852" w:rsidRPr="00C463F7" w14:paraId="11ADC41D" w14:textId="77777777" w:rsidTr="00206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7116FF6" w14:textId="77777777" w:rsidR="00436852" w:rsidRPr="00C463F7" w:rsidRDefault="00436852" w:rsidP="00436852">
            <w:r w:rsidRPr="00C463F7">
              <w:t>Wanneer</w:t>
            </w:r>
          </w:p>
        </w:tc>
        <w:tc>
          <w:tcPr>
            <w:tcW w:w="6095" w:type="dxa"/>
          </w:tcPr>
          <w:p w14:paraId="4300D30F" w14:textId="77777777" w:rsidR="00436852" w:rsidRPr="00C463F7" w:rsidRDefault="00436852" w:rsidP="00436852">
            <w:pPr>
              <w:cnfStyle w:val="100000000000" w:firstRow="1" w:lastRow="0" w:firstColumn="0" w:lastColumn="0" w:oddVBand="0" w:evenVBand="0" w:oddHBand="0" w:evenHBand="0" w:firstRowFirstColumn="0" w:firstRowLastColumn="0" w:lastRowFirstColumn="0" w:lastRowLastColumn="0"/>
            </w:pPr>
            <w:r w:rsidRPr="00C463F7">
              <w:t>Wat</w:t>
            </w:r>
          </w:p>
        </w:tc>
      </w:tr>
      <w:tr w:rsidR="00436852" w:rsidRPr="00C463F7" w14:paraId="759B3759"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7D6F8EE" w14:textId="77777777" w:rsidR="00436852" w:rsidRPr="00C463F7" w:rsidRDefault="00436852" w:rsidP="00436852">
            <w:r w:rsidRPr="00C463F7">
              <w:t>13-11-2020</w:t>
            </w:r>
          </w:p>
        </w:tc>
        <w:tc>
          <w:tcPr>
            <w:tcW w:w="6095" w:type="dxa"/>
          </w:tcPr>
          <w:p w14:paraId="3D18A5BE"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Inleveren PVA</w:t>
            </w:r>
          </w:p>
        </w:tc>
      </w:tr>
      <w:tr w:rsidR="00436852" w:rsidRPr="00C463F7" w14:paraId="139BC4EE" w14:textId="77777777" w:rsidTr="00206EF4">
        <w:tc>
          <w:tcPr>
            <w:cnfStyle w:val="001000000000" w:firstRow="0" w:lastRow="0" w:firstColumn="1" w:lastColumn="0" w:oddVBand="0" w:evenVBand="0" w:oddHBand="0" w:evenHBand="0" w:firstRowFirstColumn="0" w:firstRowLastColumn="0" w:lastRowFirstColumn="0" w:lastRowLastColumn="0"/>
            <w:tcW w:w="2689" w:type="dxa"/>
          </w:tcPr>
          <w:p w14:paraId="5EA73C8E" w14:textId="77777777" w:rsidR="00436852" w:rsidRPr="00C463F7" w:rsidRDefault="00436852" w:rsidP="00436852">
            <w:r w:rsidRPr="00C463F7">
              <w:t>16-11-2020 11:00</w:t>
            </w:r>
          </w:p>
        </w:tc>
        <w:tc>
          <w:tcPr>
            <w:tcW w:w="6095" w:type="dxa"/>
          </w:tcPr>
          <w:p w14:paraId="50CAEABA" w14:textId="77777777" w:rsidR="00436852" w:rsidRPr="00C463F7" w:rsidRDefault="00436852" w:rsidP="00436852">
            <w:pPr>
              <w:cnfStyle w:val="000000000000" w:firstRow="0" w:lastRow="0" w:firstColumn="0" w:lastColumn="0" w:oddVBand="0" w:evenVBand="0" w:oddHBand="0" w:evenHBand="0" w:firstRowFirstColumn="0" w:firstRowLastColumn="0" w:lastRowFirstColumn="0" w:lastRowLastColumn="0"/>
            </w:pPr>
            <w:r w:rsidRPr="00C463F7">
              <w:t>Sprint 1 start gesprek met Robert</w:t>
            </w:r>
          </w:p>
        </w:tc>
      </w:tr>
      <w:tr w:rsidR="00436852" w:rsidRPr="00C463F7" w14:paraId="6908B666"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9DE8C64" w14:textId="77777777" w:rsidR="00436852" w:rsidRPr="00C463F7" w:rsidRDefault="00436852" w:rsidP="00436852">
            <w:r w:rsidRPr="00C463F7">
              <w:t>18-11-2020 10:00</w:t>
            </w:r>
          </w:p>
        </w:tc>
        <w:tc>
          <w:tcPr>
            <w:tcW w:w="6095" w:type="dxa"/>
          </w:tcPr>
          <w:p w14:paraId="49BCBF6E"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Coach meeting met Sander</w:t>
            </w:r>
          </w:p>
        </w:tc>
      </w:tr>
      <w:tr w:rsidR="00436852" w:rsidRPr="00C463F7" w14:paraId="3725F91E" w14:textId="77777777" w:rsidTr="00206EF4">
        <w:tc>
          <w:tcPr>
            <w:cnfStyle w:val="001000000000" w:firstRow="0" w:lastRow="0" w:firstColumn="1" w:lastColumn="0" w:oddVBand="0" w:evenVBand="0" w:oddHBand="0" w:evenHBand="0" w:firstRowFirstColumn="0" w:firstRowLastColumn="0" w:lastRowFirstColumn="0" w:lastRowLastColumn="0"/>
            <w:tcW w:w="2689" w:type="dxa"/>
          </w:tcPr>
          <w:p w14:paraId="0E4A6649" w14:textId="77777777" w:rsidR="00436852" w:rsidRPr="00C463F7" w:rsidRDefault="00436852" w:rsidP="00436852">
            <w:r w:rsidRPr="00C463F7">
              <w:t>25-11-2020 10:00</w:t>
            </w:r>
          </w:p>
        </w:tc>
        <w:tc>
          <w:tcPr>
            <w:tcW w:w="6095" w:type="dxa"/>
          </w:tcPr>
          <w:p w14:paraId="5742C254" w14:textId="77777777" w:rsidR="00436852" w:rsidRPr="00C463F7" w:rsidRDefault="00436852" w:rsidP="00436852">
            <w:pPr>
              <w:cnfStyle w:val="000000000000" w:firstRow="0" w:lastRow="0" w:firstColumn="0" w:lastColumn="0" w:oddVBand="0" w:evenVBand="0" w:oddHBand="0" w:evenHBand="0" w:firstRowFirstColumn="0" w:firstRowLastColumn="0" w:lastRowFirstColumn="0" w:lastRowLastColumn="0"/>
            </w:pPr>
            <w:r w:rsidRPr="00C463F7">
              <w:t>Coach meeting met Sander</w:t>
            </w:r>
          </w:p>
        </w:tc>
      </w:tr>
      <w:tr w:rsidR="00436852" w:rsidRPr="00C463F7" w14:paraId="7FBC9F52"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6D2BD41" w14:textId="77777777" w:rsidR="00436852" w:rsidRPr="00C463F7" w:rsidRDefault="00436852" w:rsidP="00436852">
            <w:r w:rsidRPr="00C463F7">
              <w:t>27-11-2020 12:30</w:t>
            </w:r>
          </w:p>
        </w:tc>
        <w:tc>
          <w:tcPr>
            <w:tcW w:w="6095" w:type="dxa"/>
          </w:tcPr>
          <w:p w14:paraId="1DB339C9"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Sprint 1 eind gesprek met Robert</w:t>
            </w:r>
          </w:p>
        </w:tc>
      </w:tr>
      <w:tr w:rsidR="00436852" w:rsidRPr="00C463F7" w14:paraId="592FB990" w14:textId="77777777" w:rsidTr="00206EF4">
        <w:tc>
          <w:tcPr>
            <w:cnfStyle w:val="001000000000" w:firstRow="0" w:lastRow="0" w:firstColumn="1" w:lastColumn="0" w:oddVBand="0" w:evenVBand="0" w:oddHBand="0" w:evenHBand="0" w:firstRowFirstColumn="0" w:firstRowLastColumn="0" w:lastRowFirstColumn="0" w:lastRowLastColumn="0"/>
            <w:tcW w:w="2689" w:type="dxa"/>
          </w:tcPr>
          <w:p w14:paraId="0238FBB0" w14:textId="77777777" w:rsidR="00436852" w:rsidRPr="00C463F7" w:rsidRDefault="00436852" w:rsidP="00436852">
            <w:r w:rsidRPr="00C463F7">
              <w:t>30-11-2020 11:00*</w:t>
            </w:r>
          </w:p>
        </w:tc>
        <w:tc>
          <w:tcPr>
            <w:tcW w:w="6095" w:type="dxa"/>
          </w:tcPr>
          <w:p w14:paraId="5F1C3BD1" w14:textId="77777777" w:rsidR="00436852" w:rsidRPr="00C463F7" w:rsidRDefault="00436852" w:rsidP="00436852">
            <w:pPr>
              <w:cnfStyle w:val="000000000000" w:firstRow="0" w:lastRow="0" w:firstColumn="0" w:lastColumn="0" w:oddVBand="0" w:evenVBand="0" w:oddHBand="0" w:evenHBand="0" w:firstRowFirstColumn="0" w:firstRowLastColumn="0" w:lastRowFirstColumn="0" w:lastRowLastColumn="0"/>
            </w:pPr>
            <w:r w:rsidRPr="00C463F7">
              <w:t>Sprint 2 start gesprek met Robert</w:t>
            </w:r>
          </w:p>
        </w:tc>
      </w:tr>
      <w:tr w:rsidR="00436852" w:rsidRPr="00C463F7" w14:paraId="0E862134"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6EEA4BA" w14:textId="77777777" w:rsidR="00436852" w:rsidRPr="00C463F7" w:rsidRDefault="00436852" w:rsidP="00436852">
            <w:r w:rsidRPr="00C463F7">
              <w:t>02-12-2020 10:00*</w:t>
            </w:r>
          </w:p>
        </w:tc>
        <w:tc>
          <w:tcPr>
            <w:tcW w:w="6095" w:type="dxa"/>
          </w:tcPr>
          <w:p w14:paraId="5C323E1F"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Coach meeting met Sander</w:t>
            </w:r>
          </w:p>
        </w:tc>
      </w:tr>
      <w:tr w:rsidR="00436852" w:rsidRPr="00C463F7" w14:paraId="13FF2126" w14:textId="77777777" w:rsidTr="00206EF4">
        <w:tc>
          <w:tcPr>
            <w:cnfStyle w:val="001000000000" w:firstRow="0" w:lastRow="0" w:firstColumn="1" w:lastColumn="0" w:oddVBand="0" w:evenVBand="0" w:oddHBand="0" w:evenHBand="0" w:firstRowFirstColumn="0" w:firstRowLastColumn="0" w:lastRowFirstColumn="0" w:lastRowLastColumn="0"/>
            <w:tcW w:w="2689" w:type="dxa"/>
          </w:tcPr>
          <w:p w14:paraId="4AB4779F" w14:textId="77777777" w:rsidR="00436852" w:rsidRPr="00C463F7" w:rsidRDefault="00436852" w:rsidP="00436852">
            <w:r w:rsidRPr="00C463F7">
              <w:t>09-12-2020 10:00*</w:t>
            </w:r>
          </w:p>
        </w:tc>
        <w:tc>
          <w:tcPr>
            <w:tcW w:w="6095" w:type="dxa"/>
          </w:tcPr>
          <w:p w14:paraId="085DDD4A" w14:textId="77777777" w:rsidR="00436852" w:rsidRPr="00C463F7" w:rsidRDefault="00436852" w:rsidP="00436852">
            <w:pPr>
              <w:cnfStyle w:val="000000000000" w:firstRow="0" w:lastRow="0" w:firstColumn="0" w:lastColumn="0" w:oddVBand="0" w:evenVBand="0" w:oddHBand="0" w:evenHBand="0" w:firstRowFirstColumn="0" w:firstRowLastColumn="0" w:lastRowFirstColumn="0" w:lastRowLastColumn="0"/>
            </w:pPr>
            <w:r w:rsidRPr="00C463F7">
              <w:t>Coach meeting met Sander</w:t>
            </w:r>
          </w:p>
        </w:tc>
      </w:tr>
      <w:tr w:rsidR="00436852" w:rsidRPr="00C463F7" w14:paraId="24F621B5"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DA76A4C" w14:textId="6146A897" w:rsidR="00436852" w:rsidRPr="00C463F7" w:rsidRDefault="00436852" w:rsidP="00436852">
            <w:r w:rsidRPr="00C463F7">
              <w:t>11-12-2020 1</w:t>
            </w:r>
            <w:r w:rsidR="002D6ABD" w:rsidRPr="00C463F7">
              <w:t>2</w:t>
            </w:r>
            <w:r w:rsidRPr="00C463F7">
              <w:t>:</w:t>
            </w:r>
            <w:r w:rsidR="002D6ABD" w:rsidRPr="00C463F7">
              <w:t>3</w:t>
            </w:r>
            <w:r w:rsidRPr="00C463F7">
              <w:t>0*</w:t>
            </w:r>
          </w:p>
        </w:tc>
        <w:tc>
          <w:tcPr>
            <w:tcW w:w="6095" w:type="dxa"/>
          </w:tcPr>
          <w:p w14:paraId="5AA5C7FD"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Sprint 2 eind gesprek met Robert</w:t>
            </w:r>
          </w:p>
        </w:tc>
      </w:tr>
      <w:tr w:rsidR="00436852" w:rsidRPr="00C463F7" w14:paraId="352CC8A7" w14:textId="77777777" w:rsidTr="00206EF4">
        <w:tc>
          <w:tcPr>
            <w:cnfStyle w:val="001000000000" w:firstRow="0" w:lastRow="0" w:firstColumn="1" w:lastColumn="0" w:oddVBand="0" w:evenVBand="0" w:oddHBand="0" w:evenHBand="0" w:firstRowFirstColumn="0" w:firstRowLastColumn="0" w:lastRowFirstColumn="0" w:lastRowLastColumn="0"/>
            <w:tcW w:w="2689" w:type="dxa"/>
          </w:tcPr>
          <w:p w14:paraId="1177ECB5" w14:textId="77777777" w:rsidR="00436852" w:rsidRPr="00C463F7" w:rsidRDefault="00436852" w:rsidP="00436852">
            <w:r w:rsidRPr="00C463F7">
              <w:t>14-12-2020 11:00*</w:t>
            </w:r>
          </w:p>
        </w:tc>
        <w:tc>
          <w:tcPr>
            <w:tcW w:w="6095" w:type="dxa"/>
          </w:tcPr>
          <w:p w14:paraId="40C087F6" w14:textId="77777777" w:rsidR="00436852" w:rsidRPr="00C463F7" w:rsidRDefault="00436852" w:rsidP="00436852">
            <w:pPr>
              <w:cnfStyle w:val="000000000000" w:firstRow="0" w:lastRow="0" w:firstColumn="0" w:lastColumn="0" w:oddVBand="0" w:evenVBand="0" w:oddHBand="0" w:evenHBand="0" w:firstRowFirstColumn="0" w:firstRowLastColumn="0" w:lastRowFirstColumn="0" w:lastRowLastColumn="0"/>
            </w:pPr>
            <w:r w:rsidRPr="00C463F7">
              <w:t>Sprint 3 start gesprek met Robert</w:t>
            </w:r>
          </w:p>
        </w:tc>
      </w:tr>
      <w:tr w:rsidR="00436852" w:rsidRPr="00C463F7" w14:paraId="01186014"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21A71CF" w14:textId="77777777" w:rsidR="00436852" w:rsidRPr="00C463F7" w:rsidRDefault="00436852" w:rsidP="00436852">
            <w:r w:rsidRPr="00C463F7">
              <w:t>16-12-2020 10:00*</w:t>
            </w:r>
          </w:p>
        </w:tc>
        <w:tc>
          <w:tcPr>
            <w:tcW w:w="6095" w:type="dxa"/>
          </w:tcPr>
          <w:p w14:paraId="1B8CBC16"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Coach meeting met Sander</w:t>
            </w:r>
          </w:p>
        </w:tc>
      </w:tr>
      <w:tr w:rsidR="00436852" w:rsidRPr="00C463F7" w14:paraId="357EA835" w14:textId="77777777" w:rsidTr="00206EF4">
        <w:tc>
          <w:tcPr>
            <w:cnfStyle w:val="001000000000" w:firstRow="0" w:lastRow="0" w:firstColumn="1" w:lastColumn="0" w:oddVBand="0" w:evenVBand="0" w:oddHBand="0" w:evenHBand="0" w:firstRowFirstColumn="0" w:firstRowLastColumn="0" w:lastRowFirstColumn="0" w:lastRowLastColumn="0"/>
            <w:tcW w:w="2689" w:type="dxa"/>
          </w:tcPr>
          <w:p w14:paraId="1F2A88B4" w14:textId="77777777" w:rsidR="00436852" w:rsidRPr="00C463F7" w:rsidRDefault="00436852" w:rsidP="00436852">
            <w:r w:rsidRPr="00C463F7">
              <w:t>23-12-2020 10:00*</w:t>
            </w:r>
          </w:p>
        </w:tc>
        <w:tc>
          <w:tcPr>
            <w:tcW w:w="6095" w:type="dxa"/>
          </w:tcPr>
          <w:p w14:paraId="3DCB2607" w14:textId="77777777" w:rsidR="00436852" w:rsidRPr="00C463F7" w:rsidRDefault="00436852" w:rsidP="00436852">
            <w:pPr>
              <w:cnfStyle w:val="000000000000" w:firstRow="0" w:lastRow="0" w:firstColumn="0" w:lastColumn="0" w:oddVBand="0" w:evenVBand="0" w:oddHBand="0" w:evenHBand="0" w:firstRowFirstColumn="0" w:firstRowLastColumn="0" w:lastRowFirstColumn="0" w:lastRowLastColumn="0"/>
            </w:pPr>
            <w:r w:rsidRPr="00C463F7">
              <w:t>Coach meeting met Sander</w:t>
            </w:r>
          </w:p>
        </w:tc>
      </w:tr>
      <w:tr w:rsidR="00436852" w:rsidRPr="00C463F7" w14:paraId="028B9D84"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707CA53" w14:textId="0346BC30" w:rsidR="00436852" w:rsidRPr="00C463F7" w:rsidRDefault="00436852" w:rsidP="00436852">
            <w:r w:rsidRPr="00C463F7">
              <w:t>25-12-2020 1</w:t>
            </w:r>
            <w:r w:rsidR="002D6ABD" w:rsidRPr="00C463F7">
              <w:t>2</w:t>
            </w:r>
            <w:r w:rsidRPr="00C463F7">
              <w:t>:</w:t>
            </w:r>
            <w:r w:rsidR="002D6ABD" w:rsidRPr="00C463F7">
              <w:t>3</w:t>
            </w:r>
            <w:r w:rsidRPr="00C463F7">
              <w:t>0*</w:t>
            </w:r>
          </w:p>
        </w:tc>
        <w:tc>
          <w:tcPr>
            <w:tcW w:w="6095" w:type="dxa"/>
          </w:tcPr>
          <w:p w14:paraId="60E9C085"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Sprint 3 eind gesprek met Robert</w:t>
            </w:r>
          </w:p>
        </w:tc>
      </w:tr>
      <w:tr w:rsidR="00436852" w:rsidRPr="00C463F7" w14:paraId="2A33852D" w14:textId="77777777" w:rsidTr="00206EF4">
        <w:tc>
          <w:tcPr>
            <w:cnfStyle w:val="001000000000" w:firstRow="0" w:lastRow="0" w:firstColumn="1" w:lastColumn="0" w:oddVBand="0" w:evenVBand="0" w:oddHBand="0" w:evenHBand="0" w:firstRowFirstColumn="0" w:firstRowLastColumn="0" w:lastRowFirstColumn="0" w:lastRowLastColumn="0"/>
            <w:tcW w:w="2689" w:type="dxa"/>
          </w:tcPr>
          <w:p w14:paraId="41267358" w14:textId="77777777" w:rsidR="00436852" w:rsidRPr="00C463F7" w:rsidRDefault="00436852" w:rsidP="00436852">
            <w:r w:rsidRPr="00C463F7">
              <w:t>28-12-2020 11:00*</w:t>
            </w:r>
          </w:p>
        </w:tc>
        <w:tc>
          <w:tcPr>
            <w:tcW w:w="6095" w:type="dxa"/>
          </w:tcPr>
          <w:p w14:paraId="7B23DF1E" w14:textId="77777777" w:rsidR="00436852" w:rsidRPr="00C463F7" w:rsidRDefault="00436852" w:rsidP="00436852">
            <w:pPr>
              <w:cnfStyle w:val="000000000000" w:firstRow="0" w:lastRow="0" w:firstColumn="0" w:lastColumn="0" w:oddVBand="0" w:evenVBand="0" w:oddHBand="0" w:evenHBand="0" w:firstRowFirstColumn="0" w:firstRowLastColumn="0" w:lastRowFirstColumn="0" w:lastRowLastColumn="0"/>
            </w:pPr>
            <w:r w:rsidRPr="00C463F7">
              <w:t>Sprint 4 start gesprek met Robert</w:t>
            </w:r>
          </w:p>
        </w:tc>
      </w:tr>
      <w:tr w:rsidR="00436852" w:rsidRPr="00C463F7" w14:paraId="6179EE6B"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588CBD1" w14:textId="77777777" w:rsidR="00436852" w:rsidRPr="00C463F7" w:rsidRDefault="00436852" w:rsidP="00436852">
            <w:r w:rsidRPr="00C463F7">
              <w:t>30-12-2020 10:00*</w:t>
            </w:r>
          </w:p>
        </w:tc>
        <w:tc>
          <w:tcPr>
            <w:tcW w:w="6095" w:type="dxa"/>
          </w:tcPr>
          <w:p w14:paraId="3BFFDACE"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Coach meeting met Sander</w:t>
            </w:r>
          </w:p>
        </w:tc>
      </w:tr>
      <w:tr w:rsidR="00436852" w:rsidRPr="00C463F7" w14:paraId="2A64A31E" w14:textId="77777777" w:rsidTr="00206EF4">
        <w:tc>
          <w:tcPr>
            <w:cnfStyle w:val="001000000000" w:firstRow="0" w:lastRow="0" w:firstColumn="1" w:lastColumn="0" w:oddVBand="0" w:evenVBand="0" w:oddHBand="0" w:evenHBand="0" w:firstRowFirstColumn="0" w:firstRowLastColumn="0" w:lastRowFirstColumn="0" w:lastRowLastColumn="0"/>
            <w:tcW w:w="2689" w:type="dxa"/>
          </w:tcPr>
          <w:p w14:paraId="1DBC7A0E" w14:textId="77777777" w:rsidR="00436852" w:rsidRPr="00C463F7" w:rsidRDefault="00436852" w:rsidP="00436852">
            <w:r w:rsidRPr="00C463F7">
              <w:t>06-12-2020 10:00*</w:t>
            </w:r>
          </w:p>
        </w:tc>
        <w:tc>
          <w:tcPr>
            <w:tcW w:w="6095" w:type="dxa"/>
          </w:tcPr>
          <w:p w14:paraId="62A3363D" w14:textId="77777777" w:rsidR="00436852" w:rsidRPr="00C463F7" w:rsidRDefault="00436852" w:rsidP="00436852">
            <w:pPr>
              <w:cnfStyle w:val="000000000000" w:firstRow="0" w:lastRow="0" w:firstColumn="0" w:lastColumn="0" w:oddVBand="0" w:evenVBand="0" w:oddHBand="0" w:evenHBand="0" w:firstRowFirstColumn="0" w:firstRowLastColumn="0" w:lastRowFirstColumn="0" w:lastRowLastColumn="0"/>
            </w:pPr>
            <w:r w:rsidRPr="00C463F7">
              <w:t>Coach meeting met Sander</w:t>
            </w:r>
          </w:p>
        </w:tc>
      </w:tr>
      <w:tr w:rsidR="00436852" w:rsidRPr="00C463F7" w14:paraId="11560ADE" w14:textId="77777777" w:rsidTr="00206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1D29162" w14:textId="767D6500" w:rsidR="00436852" w:rsidRPr="00C463F7" w:rsidRDefault="00436852" w:rsidP="00436852">
            <w:r w:rsidRPr="00C463F7">
              <w:t>08-01-2020 1</w:t>
            </w:r>
            <w:r w:rsidR="002D6ABD" w:rsidRPr="00C463F7">
              <w:t>2</w:t>
            </w:r>
            <w:r w:rsidRPr="00C463F7">
              <w:t>:</w:t>
            </w:r>
            <w:r w:rsidR="002D6ABD" w:rsidRPr="00C463F7">
              <w:t>3</w:t>
            </w:r>
            <w:r w:rsidRPr="00C463F7">
              <w:t>0*</w:t>
            </w:r>
          </w:p>
        </w:tc>
        <w:tc>
          <w:tcPr>
            <w:tcW w:w="6095" w:type="dxa"/>
          </w:tcPr>
          <w:p w14:paraId="3620547D" w14:textId="77777777" w:rsidR="00436852" w:rsidRPr="00C463F7" w:rsidRDefault="00436852" w:rsidP="00436852">
            <w:pPr>
              <w:cnfStyle w:val="000000100000" w:firstRow="0" w:lastRow="0" w:firstColumn="0" w:lastColumn="0" w:oddVBand="0" w:evenVBand="0" w:oddHBand="1" w:evenHBand="0" w:firstRowFirstColumn="0" w:firstRowLastColumn="0" w:lastRowFirstColumn="0" w:lastRowLastColumn="0"/>
            </w:pPr>
            <w:r w:rsidRPr="00C463F7">
              <w:t>Sprint 4 eind gesprek met Robert</w:t>
            </w:r>
          </w:p>
        </w:tc>
      </w:tr>
    </w:tbl>
    <w:p w14:paraId="65FE2E93" w14:textId="77777777" w:rsidR="00EB5C86" w:rsidRPr="00C463F7" w:rsidRDefault="00EB5C86"/>
    <w:p w14:paraId="2E241034" w14:textId="77777777" w:rsidR="00C938A0" w:rsidRDefault="00C938A0">
      <w:r>
        <w:br w:type="page"/>
      </w:r>
    </w:p>
    <w:p w14:paraId="2F884332" w14:textId="77777777" w:rsidR="00C938A0" w:rsidRDefault="00C938A0" w:rsidP="00C938A0">
      <w:pPr>
        <w:pStyle w:val="Kop1"/>
      </w:pPr>
      <w:r>
        <w:lastRenderedPageBreak/>
        <w:t>10. Risico’s</w:t>
      </w:r>
    </w:p>
    <w:p w14:paraId="0528F875" w14:textId="4ED844D7" w:rsidR="000F63B9" w:rsidRDefault="00401B50" w:rsidP="000F63B9">
      <w:r>
        <w:t xml:space="preserve">Er kunnen situaties ontstaan waardoor wij de doelstelling van het project niet kunnen halen. Deze </w:t>
      </w:r>
      <w:r w:rsidR="0059286D">
        <w:t xml:space="preserve">situaties nemen wij </w:t>
      </w:r>
      <w:proofErr w:type="gramStart"/>
      <w:r w:rsidR="0059286D">
        <w:t>hier op</w:t>
      </w:r>
      <w:proofErr w:type="gramEnd"/>
      <w:r w:rsidR="0059286D">
        <w:t xml:space="preserve"> als risico’s. Wij beschrijven wat wij aan elk risico kunnen </w:t>
      </w:r>
      <w:r w:rsidR="004C2040">
        <w:t xml:space="preserve">doen om dit risico te vermijden. </w:t>
      </w:r>
      <w:r w:rsidR="004B53A9">
        <w:t>Elk risico proberen we te vermijden met een tegenmaatregel, maar als dit helemaal niet lukt, dan hebben we nog een uitwijkstrategie om dit risico hopelijk alsnog te voorkomen.</w:t>
      </w:r>
    </w:p>
    <w:p w14:paraId="221CCBF5" w14:textId="77777777" w:rsidR="00513B08" w:rsidRPr="000F63B9" w:rsidRDefault="00513B08" w:rsidP="000F63B9"/>
    <w:tbl>
      <w:tblPr>
        <w:tblStyle w:val="Tabelraster"/>
        <w:tblW w:w="0" w:type="auto"/>
        <w:tblLook w:val="04A0" w:firstRow="1" w:lastRow="0" w:firstColumn="1" w:lastColumn="0" w:noHBand="0" w:noVBand="1"/>
      </w:tblPr>
      <w:tblGrid>
        <w:gridCol w:w="1873"/>
        <w:gridCol w:w="1771"/>
        <w:gridCol w:w="1771"/>
        <w:gridCol w:w="1801"/>
        <w:gridCol w:w="1800"/>
      </w:tblGrid>
      <w:tr w:rsidR="00B8183C" w14:paraId="182D8CAF" w14:textId="77777777" w:rsidTr="00244FDB">
        <w:tc>
          <w:tcPr>
            <w:tcW w:w="1802" w:type="dxa"/>
          </w:tcPr>
          <w:p w14:paraId="3DAA5A7E" w14:textId="63491897" w:rsidR="00B8183C" w:rsidRPr="00B8183C" w:rsidRDefault="00B8183C" w:rsidP="00C938A0">
            <w:pPr>
              <w:rPr>
                <w:b/>
                <w:bCs/>
              </w:rPr>
            </w:pPr>
            <w:r>
              <w:rPr>
                <w:b/>
                <w:bCs/>
              </w:rPr>
              <w:t>Risico</w:t>
            </w:r>
          </w:p>
        </w:tc>
        <w:tc>
          <w:tcPr>
            <w:tcW w:w="1803" w:type="dxa"/>
          </w:tcPr>
          <w:p w14:paraId="4B5E7122" w14:textId="16E21200" w:rsidR="00B8183C" w:rsidRPr="00B8183C" w:rsidRDefault="00B8183C" w:rsidP="00C938A0">
            <w:pPr>
              <w:rPr>
                <w:b/>
                <w:bCs/>
              </w:rPr>
            </w:pPr>
            <w:r>
              <w:rPr>
                <w:b/>
                <w:bCs/>
              </w:rPr>
              <w:t>Kans</w:t>
            </w:r>
          </w:p>
        </w:tc>
        <w:tc>
          <w:tcPr>
            <w:tcW w:w="1803" w:type="dxa"/>
          </w:tcPr>
          <w:p w14:paraId="01270BA2" w14:textId="77938AE9" w:rsidR="00B8183C" w:rsidRPr="00B8183C" w:rsidRDefault="00B8183C" w:rsidP="00C938A0">
            <w:pPr>
              <w:rPr>
                <w:b/>
                <w:bCs/>
              </w:rPr>
            </w:pPr>
            <w:r>
              <w:rPr>
                <w:b/>
                <w:bCs/>
              </w:rPr>
              <w:t>Impact</w:t>
            </w:r>
          </w:p>
        </w:tc>
        <w:tc>
          <w:tcPr>
            <w:tcW w:w="1804" w:type="dxa"/>
          </w:tcPr>
          <w:p w14:paraId="51F5F701" w14:textId="3BC52BF8" w:rsidR="00B8183C" w:rsidRPr="00B8183C" w:rsidRDefault="00B8183C" w:rsidP="00C938A0">
            <w:pPr>
              <w:rPr>
                <w:b/>
                <w:bCs/>
              </w:rPr>
            </w:pPr>
            <w:r>
              <w:rPr>
                <w:b/>
                <w:bCs/>
              </w:rPr>
              <w:t>Tegenmaatregel</w:t>
            </w:r>
          </w:p>
        </w:tc>
        <w:tc>
          <w:tcPr>
            <w:tcW w:w="1804" w:type="dxa"/>
          </w:tcPr>
          <w:p w14:paraId="6411C132" w14:textId="32095EFA" w:rsidR="00B8183C" w:rsidRPr="00B8183C" w:rsidRDefault="00B8183C" w:rsidP="00C938A0">
            <w:pPr>
              <w:rPr>
                <w:b/>
                <w:bCs/>
              </w:rPr>
            </w:pPr>
            <w:r>
              <w:rPr>
                <w:b/>
                <w:bCs/>
              </w:rPr>
              <w:t>Uitwijkstrategie</w:t>
            </w:r>
          </w:p>
        </w:tc>
      </w:tr>
      <w:tr w:rsidR="00F46BE0" w14:paraId="5B7F7996" w14:textId="77777777" w:rsidTr="00244FDB">
        <w:tc>
          <w:tcPr>
            <w:tcW w:w="1802" w:type="dxa"/>
          </w:tcPr>
          <w:p w14:paraId="4A3AE65F" w14:textId="763164E7" w:rsidR="00F46BE0" w:rsidRDefault="00F46BE0" w:rsidP="00C938A0">
            <w:r w:rsidRPr="6B424D6C">
              <w:rPr>
                <w:rFonts w:ascii="Calibri" w:eastAsia="Calibri" w:hAnsi="Calibri" w:cs="Calibri"/>
                <w:lang w:val="nl"/>
              </w:rPr>
              <w:t>Te weinig ervaring in het vakgebied</w:t>
            </w:r>
          </w:p>
        </w:tc>
        <w:tc>
          <w:tcPr>
            <w:tcW w:w="1803" w:type="dxa"/>
          </w:tcPr>
          <w:p w14:paraId="50A4AA1F" w14:textId="1BEE7480" w:rsidR="00F46BE0" w:rsidRDefault="00C22FD0" w:rsidP="00C938A0">
            <w:r>
              <w:t>Midd</w:t>
            </w:r>
            <w:r w:rsidR="00C67414">
              <w:t>el</w:t>
            </w:r>
            <w:r>
              <w:t xml:space="preserve"> – Groot</w:t>
            </w:r>
          </w:p>
        </w:tc>
        <w:tc>
          <w:tcPr>
            <w:tcW w:w="1803" w:type="dxa"/>
          </w:tcPr>
          <w:p w14:paraId="581F3868" w14:textId="5F7A7B3B" w:rsidR="00F46BE0" w:rsidRDefault="00C67414" w:rsidP="00C938A0">
            <w:r>
              <w:t>Middel</w:t>
            </w:r>
          </w:p>
        </w:tc>
        <w:tc>
          <w:tcPr>
            <w:tcW w:w="1804" w:type="dxa"/>
          </w:tcPr>
          <w:p w14:paraId="40C3E31F" w14:textId="74C6784E" w:rsidR="00F46BE0" w:rsidRDefault="005B1A56" w:rsidP="00C938A0">
            <w:r>
              <w:t>Scrum spike houden over het vakgebied</w:t>
            </w:r>
          </w:p>
        </w:tc>
        <w:tc>
          <w:tcPr>
            <w:tcW w:w="1804" w:type="dxa"/>
          </w:tcPr>
          <w:p w14:paraId="35ECE0F9" w14:textId="099E63D3" w:rsidR="00F46BE0" w:rsidRDefault="005B1A56" w:rsidP="00C938A0">
            <w:r>
              <w:t>Overleg met de Pro</w:t>
            </w:r>
            <w:r w:rsidR="009B439B">
              <w:t xml:space="preserve">duct </w:t>
            </w:r>
            <w:proofErr w:type="spellStart"/>
            <w:r w:rsidR="009B439B">
              <w:t>Owner</w:t>
            </w:r>
            <w:proofErr w:type="spellEnd"/>
          </w:p>
        </w:tc>
      </w:tr>
      <w:tr w:rsidR="00F46BE0" w14:paraId="588AA5F0" w14:textId="77777777" w:rsidTr="00244FDB">
        <w:tc>
          <w:tcPr>
            <w:tcW w:w="1802" w:type="dxa"/>
          </w:tcPr>
          <w:p w14:paraId="5C57310F" w14:textId="1994A93D" w:rsidR="00F46BE0" w:rsidRDefault="000F63B9" w:rsidP="00C938A0">
            <w:r>
              <w:t>Geen mogelijkheid om fysiek bij elkaar te komen als team</w:t>
            </w:r>
          </w:p>
        </w:tc>
        <w:tc>
          <w:tcPr>
            <w:tcW w:w="1803" w:type="dxa"/>
          </w:tcPr>
          <w:p w14:paraId="1801F1D4" w14:textId="2C9187EF" w:rsidR="00F46BE0" w:rsidRDefault="00333714" w:rsidP="00C938A0">
            <w:r>
              <w:t>Groot</w:t>
            </w:r>
          </w:p>
        </w:tc>
        <w:tc>
          <w:tcPr>
            <w:tcW w:w="1803" w:type="dxa"/>
          </w:tcPr>
          <w:p w14:paraId="1DA722A4" w14:textId="12EB85DE" w:rsidR="00F46BE0" w:rsidRDefault="00333714" w:rsidP="00C938A0">
            <w:r>
              <w:t>Klein</w:t>
            </w:r>
          </w:p>
        </w:tc>
        <w:tc>
          <w:tcPr>
            <w:tcW w:w="1804" w:type="dxa"/>
          </w:tcPr>
          <w:p w14:paraId="2FE8B224" w14:textId="32AD73A4" w:rsidR="00F46BE0" w:rsidRDefault="00296E84" w:rsidP="00C938A0">
            <w:r>
              <w:t>Af en toe de camera aanzetten</w:t>
            </w:r>
            <w:r w:rsidR="007723E4">
              <w:t xml:space="preserve"> bij Teams vergaderingen</w:t>
            </w:r>
          </w:p>
        </w:tc>
        <w:tc>
          <w:tcPr>
            <w:tcW w:w="1804" w:type="dxa"/>
          </w:tcPr>
          <w:p w14:paraId="0D06CA46" w14:textId="7464A48F" w:rsidR="00F46BE0" w:rsidRDefault="00BF4C51" w:rsidP="00C938A0">
            <w:r>
              <w:t>-</w:t>
            </w:r>
          </w:p>
        </w:tc>
      </w:tr>
      <w:tr w:rsidR="00650B58" w14:paraId="1CD12E44" w14:textId="77777777" w:rsidTr="00244FDB">
        <w:tc>
          <w:tcPr>
            <w:tcW w:w="1802" w:type="dxa"/>
          </w:tcPr>
          <w:p w14:paraId="49EE4299" w14:textId="0FF1B8EF" w:rsidR="00650B58" w:rsidRDefault="00650B58" w:rsidP="00C938A0">
            <w:r>
              <w:t xml:space="preserve">Onvoldoende kennis van de Product </w:t>
            </w:r>
            <w:proofErr w:type="spellStart"/>
            <w:r>
              <w:t>Owner</w:t>
            </w:r>
            <w:proofErr w:type="spellEnd"/>
          </w:p>
        </w:tc>
        <w:tc>
          <w:tcPr>
            <w:tcW w:w="1803" w:type="dxa"/>
          </w:tcPr>
          <w:p w14:paraId="547DC11F" w14:textId="2700A8D8" w:rsidR="00650B58" w:rsidRDefault="00244FDB" w:rsidP="00C938A0">
            <w:r>
              <w:t>Klein</w:t>
            </w:r>
          </w:p>
        </w:tc>
        <w:tc>
          <w:tcPr>
            <w:tcW w:w="1803" w:type="dxa"/>
          </w:tcPr>
          <w:p w14:paraId="77669E6C" w14:textId="24E9B44E" w:rsidR="00650B58" w:rsidRDefault="00556A73" w:rsidP="00C938A0">
            <w:r>
              <w:t>Middel – Groot</w:t>
            </w:r>
          </w:p>
        </w:tc>
        <w:tc>
          <w:tcPr>
            <w:tcW w:w="1804" w:type="dxa"/>
          </w:tcPr>
          <w:p w14:paraId="36D87F1C" w14:textId="4C471C40" w:rsidR="00650B58" w:rsidRDefault="00556A73" w:rsidP="00C938A0">
            <w:r>
              <w:t>Zelf nog een keer onderzoek naar dat specifieke probleem doen</w:t>
            </w:r>
          </w:p>
        </w:tc>
        <w:tc>
          <w:tcPr>
            <w:tcW w:w="1804" w:type="dxa"/>
          </w:tcPr>
          <w:p w14:paraId="2A9121FA" w14:textId="46D4D3A8" w:rsidR="00650B58" w:rsidRDefault="00556A73" w:rsidP="00C938A0">
            <w:r>
              <w:t>Navragen bij andere teams of docenten</w:t>
            </w:r>
          </w:p>
        </w:tc>
      </w:tr>
      <w:tr w:rsidR="00602FD2" w14:paraId="3E05E35C" w14:textId="77777777" w:rsidTr="00244FDB">
        <w:tc>
          <w:tcPr>
            <w:tcW w:w="1802" w:type="dxa"/>
          </w:tcPr>
          <w:p w14:paraId="74F876B9" w14:textId="535CC9E3" w:rsidR="00602FD2" w:rsidRDefault="00602FD2" w:rsidP="00C938A0">
            <w:r>
              <w:t xml:space="preserve">Onvoldoende overlegmomenten met Product </w:t>
            </w:r>
            <w:proofErr w:type="spellStart"/>
            <w:r>
              <w:t>Owner</w:t>
            </w:r>
            <w:proofErr w:type="spellEnd"/>
          </w:p>
        </w:tc>
        <w:tc>
          <w:tcPr>
            <w:tcW w:w="1803" w:type="dxa"/>
          </w:tcPr>
          <w:p w14:paraId="7AEF92D6" w14:textId="329FD3F1" w:rsidR="00602FD2" w:rsidRDefault="006F6D5E" w:rsidP="00C938A0">
            <w:r>
              <w:t>Klein</w:t>
            </w:r>
          </w:p>
        </w:tc>
        <w:tc>
          <w:tcPr>
            <w:tcW w:w="1803" w:type="dxa"/>
          </w:tcPr>
          <w:p w14:paraId="53E110DB" w14:textId="7AEA5BF6" w:rsidR="00602FD2" w:rsidRDefault="006F6D5E" w:rsidP="00C938A0">
            <w:r>
              <w:t>Groot</w:t>
            </w:r>
          </w:p>
        </w:tc>
        <w:tc>
          <w:tcPr>
            <w:tcW w:w="1804" w:type="dxa"/>
          </w:tcPr>
          <w:p w14:paraId="7C5077CC" w14:textId="5D8C9613" w:rsidR="00602FD2" w:rsidRDefault="006F6D5E" w:rsidP="00C938A0">
            <w:r>
              <w:t xml:space="preserve">Mailbericht sturen naar de Product </w:t>
            </w:r>
            <w:proofErr w:type="spellStart"/>
            <w:r>
              <w:t>Owner</w:t>
            </w:r>
            <w:proofErr w:type="spellEnd"/>
          </w:p>
        </w:tc>
        <w:tc>
          <w:tcPr>
            <w:tcW w:w="1804" w:type="dxa"/>
          </w:tcPr>
          <w:p w14:paraId="3610CFEF" w14:textId="71C9BDC2" w:rsidR="00602FD2" w:rsidRDefault="006F6D5E" w:rsidP="00C938A0">
            <w:r>
              <w:t xml:space="preserve">Product </w:t>
            </w:r>
            <w:proofErr w:type="spellStart"/>
            <w:r>
              <w:t>Owner</w:t>
            </w:r>
            <w:proofErr w:type="spellEnd"/>
            <w:r>
              <w:t xml:space="preserve"> bellen via de telefoon</w:t>
            </w:r>
          </w:p>
        </w:tc>
      </w:tr>
      <w:tr w:rsidR="00110264" w14:paraId="3F69A798" w14:textId="77777777" w:rsidTr="00244FDB">
        <w:tc>
          <w:tcPr>
            <w:tcW w:w="1802" w:type="dxa"/>
          </w:tcPr>
          <w:p w14:paraId="2A7B5362" w14:textId="0B73A508" w:rsidR="00110264" w:rsidRDefault="0074448E" w:rsidP="00C938A0">
            <w:r>
              <w:t>Eén van de teamleden</w:t>
            </w:r>
            <w:r w:rsidR="00EC789D">
              <w:t xml:space="preserve"> raakt </w:t>
            </w:r>
            <w:proofErr w:type="gramStart"/>
            <w:r w:rsidR="00EC789D">
              <w:t>gedemotiveerd</w:t>
            </w:r>
            <w:r w:rsidR="00110264">
              <w:t xml:space="preserve"> </w:t>
            </w:r>
            <w:r w:rsidR="00BF6BEB">
              <w:t xml:space="preserve"> /</w:t>
            </w:r>
            <w:proofErr w:type="gramEnd"/>
            <w:r w:rsidR="00BF6BEB">
              <w:t xml:space="preserve"> </w:t>
            </w:r>
            <w:r w:rsidR="00EC789D">
              <w:t>stopt met het project</w:t>
            </w:r>
          </w:p>
        </w:tc>
        <w:tc>
          <w:tcPr>
            <w:tcW w:w="1803" w:type="dxa"/>
          </w:tcPr>
          <w:p w14:paraId="583A8F79" w14:textId="76C7D35F" w:rsidR="00110264" w:rsidRDefault="00CB4138" w:rsidP="00C938A0">
            <w:r>
              <w:t>Klein</w:t>
            </w:r>
          </w:p>
        </w:tc>
        <w:tc>
          <w:tcPr>
            <w:tcW w:w="1803" w:type="dxa"/>
          </w:tcPr>
          <w:p w14:paraId="599EE9A0" w14:textId="3AADBA94" w:rsidR="00110264" w:rsidRDefault="00CB4138" w:rsidP="00C938A0">
            <w:r>
              <w:t>Groot</w:t>
            </w:r>
          </w:p>
        </w:tc>
        <w:tc>
          <w:tcPr>
            <w:tcW w:w="1804" w:type="dxa"/>
          </w:tcPr>
          <w:p w14:paraId="407582B4" w14:textId="20357D48" w:rsidR="00110264" w:rsidRDefault="00FE672D" w:rsidP="00C938A0">
            <w:r>
              <w:t>In gesprek gaan met diegene</w:t>
            </w:r>
          </w:p>
        </w:tc>
        <w:tc>
          <w:tcPr>
            <w:tcW w:w="1804" w:type="dxa"/>
          </w:tcPr>
          <w:p w14:paraId="77241C96" w14:textId="224173A0" w:rsidR="00110264" w:rsidRDefault="00D9193F" w:rsidP="00C938A0">
            <w:r>
              <w:t xml:space="preserve">Overleg met de Product </w:t>
            </w:r>
            <w:proofErr w:type="spellStart"/>
            <w:r>
              <w:t>Owner</w:t>
            </w:r>
            <w:proofErr w:type="spellEnd"/>
            <w:r w:rsidR="00456B53">
              <w:t xml:space="preserve"> over taakverdeling</w:t>
            </w:r>
          </w:p>
        </w:tc>
      </w:tr>
    </w:tbl>
    <w:p w14:paraId="1BC6FF27" w14:textId="65B8173E" w:rsidR="00EB5C86" w:rsidRPr="00C463F7" w:rsidRDefault="00EB5C86" w:rsidP="00C938A0">
      <w:r>
        <w:br w:type="page"/>
      </w:r>
    </w:p>
    <w:bookmarkStart w:id="18" w:name="_Toc56065505" w:displacedByCustomXml="next"/>
    <w:sdt>
      <w:sdtPr>
        <w:rPr>
          <w:rFonts w:asciiTheme="minorHAnsi" w:eastAsiaTheme="minorHAnsi" w:hAnsiTheme="minorHAnsi" w:cstheme="minorBidi"/>
          <w:color w:val="auto"/>
          <w:sz w:val="22"/>
          <w:szCs w:val="22"/>
        </w:rPr>
        <w:id w:val="1427928298"/>
        <w:docPartObj>
          <w:docPartGallery w:val="Bibliographies"/>
          <w:docPartUnique/>
        </w:docPartObj>
      </w:sdtPr>
      <w:sdtEndPr/>
      <w:sdtContent>
        <w:p w14:paraId="41938341" w14:textId="70A2382A" w:rsidR="00607E6D" w:rsidRPr="00C463F7" w:rsidRDefault="00607E6D">
          <w:pPr>
            <w:pStyle w:val="Kop1"/>
          </w:pPr>
          <w:r w:rsidRPr="00C463F7">
            <w:t>Bibliogra</w:t>
          </w:r>
          <w:r w:rsidR="00757BE4" w:rsidRPr="00C463F7">
            <w:t>fie</w:t>
          </w:r>
          <w:bookmarkEnd w:id="18"/>
        </w:p>
        <w:sdt>
          <w:sdtPr>
            <w:id w:val="111145805"/>
            <w:bibliography/>
          </w:sdtPr>
          <w:sdtEndPr/>
          <w:sdtContent>
            <w:p w14:paraId="7319F9F5" w14:textId="77777777" w:rsidR="001D6D72" w:rsidRPr="00C463F7" w:rsidRDefault="00607E6D" w:rsidP="001D6D72">
              <w:pPr>
                <w:pStyle w:val="Bibliografie"/>
                <w:ind w:left="720" w:hanging="720"/>
                <w:rPr>
                  <w:sz w:val="24"/>
                  <w:szCs w:val="24"/>
                </w:rPr>
              </w:pPr>
              <w:r w:rsidRPr="00C463F7">
                <w:fldChar w:fldCharType="begin"/>
              </w:r>
              <w:r w:rsidRPr="00C463F7">
                <w:instrText xml:space="preserve"> BIBLIOGRAPHY </w:instrText>
              </w:r>
              <w:r w:rsidRPr="00C463F7">
                <w:fldChar w:fldCharType="separate"/>
              </w:r>
              <w:r w:rsidR="001D6D72" w:rsidRPr="00C463F7">
                <w:t xml:space="preserve">AIM, P. (2020). </w:t>
              </w:r>
              <w:r w:rsidR="001D6D72" w:rsidRPr="00C463F7">
                <w:rPr>
                  <w:i/>
                  <w:iCs/>
                </w:rPr>
                <w:t>Hoe kom je tot een goed plan van aanpak en wat moet erin staan?</w:t>
              </w:r>
              <w:r w:rsidR="001D6D72" w:rsidRPr="00C463F7">
                <w:t xml:space="preserve"> </w:t>
              </w:r>
            </w:p>
            <w:p w14:paraId="46971115" w14:textId="77777777" w:rsidR="001D6D72" w:rsidRPr="00C463F7" w:rsidRDefault="001D6D72" w:rsidP="001D6D72">
              <w:pPr>
                <w:pStyle w:val="Bibliografie"/>
                <w:ind w:left="720" w:hanging="720"/>
              </w:pPr>
              <w:r w:rsidRPr="00C463F7">
                <w:t xml:space="preserve">Boes, M., Tijsma, L., Theunissen, T., Leer, S., Haenen, P., &amp; Holwerda, R. (2015-2016). </w:t>
              </w:r>
              <w:r w:rsidRPr="00C463F7">
                <w:rPr>
                  <w:i/>
                  <w:iCs/>
                </w:rPr>
                <w:t>Software guidebook.</w:t>
              </w:r>
              <w:r w:rsidRPr="00C463F7">
                <w:t xml:space="preserve"> </w:t>
              </w:r>
            </w:p>
            <w:p w14:paraId="41B4CAF1" w14:textId="166B8187" w:rsidR="00850657" w:rsidRPr="00C463F7" w:rsidRDefault="00607E6D" w:rsidP="00850657">
              <w:r w:rsidRPr="00C463F7">
                <w:rPr>
                  <w:b/>
                  <w:bCs/>
                </w:rPr>
                <w:fldChar w:fldCharType="end"/>
              </w:r>
            </w:p>
          </w:sdtContent>
        </w:sdt>
      </w:sdtContent>
    </w:sdt>
    <w:sectPr w:rsidR="00850657" w:rsidRPr="00C463F7" w:rsidSect="002D4D0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D5B6A" w14:textId="77777777" w:rsidR="00250895" w:rsidRDefault="00250895" w:rsidP="00963975">
      <w:pPr>
        <w:spacing w:after="0" w:line="240" w:lineRule="auto"/>
      </w:pPr>
      <w:r>
        <w:separator/>
      </w:r>
    </w:p>
  </w:endnote>
  <w:endnote w:type="continuationSeparator" w:id="0">
    <w:p w14:paraId="530319D0" w14:textId="77777777" w:rsidR="00250895" w:rsidRDefault="00250895" w:rsidP="00963975">
      <w:pPr>
        <w:spacing w:after="0" w:line="240" w:lineRule="auto"/>
      </w:pPr>
      <w:r>
        <w:continuationSeparator/>
      </w:r>
    </w:p>
  </w:endnote>
  <w:endnote w:type="continuationNotice" w:id="1">
    <w:p w14:paraId="20E9B106" w14:textId="77777777" w:rsidR="00250895" w:rsidRDefault="002508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8922893"/>
      <w:docPartObj>
        <w:docPartGallery w:val="Page Numbers (Bottom of Page)"/>
        <w:docPartUnique/>
      </w:docPartObj>
    </w:sdtPr>
    <w:sdtEndPr/>
    <w:sdtContent>
      <w:p w14:paraId="2CB93372" w14:textId="4A91D805" w:rsidR="002D4D07" w:rsidRDefault="002D4D07">
        <w:pPr>
          <w:pStyle w:val="Voettekst"/>
          <w:jc w:val="right"/>
        </w:pPr>
        <w:r>
          <w:fldChar w:fldCharType="begin"/>
        </w:r>
        <w:r>
          <w:instrText>PAGE   \* MERGEFORMAT</w:instrText>
        </w:r>
        <w:r>
          <w:fldChar w:fldCharType="separate"/>
        </w:r>
        <w:r>
          <w:t>2</w:t>
        </w:r>
        <w:r>
          <w:fldChar w:fldCharType="end"/>
        </w:r>
      </w:p>
    </w:sdtContent>
  </w:sdt>
  <w:p w14:paraId="511878DA" w14:textId="77777777" w:rsidR="00EF115E" w:rsidRDefault="00EF115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A4F3F" w14:textId="77777777" w:rsidR="00250895" w:rsidRDefault="00250895" w:rsidP="00963975">
      <w:pPr>
        <w:spacing w:after="0" w:line="240" w:lineRule="auto"/>
      </w:pPr>
      <w:r>
        <w:separator/>
      </w:r>
    </w:p>
  </w:footnote>
  <w:footnote w:type="continuationSeparator" w:id="0">
    <w:p w14:paraId="5467B20A" w14:textId="77777777" w:rsidR="00250895" w:rsidRDefault="00250895" w:rsidP="00963975">
      <w:pPr>
        <w:spacing w:after="0" w:line="240" w:lineRule="auto"/>
      </w:pPr>
      <w:r>
        <w:continuationSeparator/>
      </w:r>
    </w:p>
  </w:footnote>
  <w:footnote w:type="continuationNotice" w:id="1">
    <w:p w14:paraId="30F5DAED" w14:textId="77777777" w:rsidR="00250895" w:rsidRDefault="00250895">
      <w:pPr>
        <w:spacing w:after="0" w:line="240" w:lineRule="auto"/>
      </w:pPr>
    </w:p>
  </w:footnote>
  <w:footnote w:id="2">
    <w:p w14:paraId="0DDF71A4" w14:textId="3B1D5050" w:rsidR="00963975" w:rsidRDefault="00963975">
      <w:pPr>
        <w:pStyle w:val="Voetnoottekst"/>
      </w:pPr>
      <w:r>
        <w:rPr>
          <w:rStyle w:val="Voetnootmarkering"/>
        </w:rPr>
        <w:footnoteRef/>
      </w:r>
      <w:r>
        <w:t xml:space="preserve"> </w:t>
      </w:r>
      <w:r w:rsidR="00607E6D">
        <w:t>Toelichting op PVA</w:t>
      </w:r>
      <w:sdt>
        <w:sdtPr>
          <w:id w:val="-171193379"/>
          <w:citation/>
        </w:sdtPr>
        <w:sdtEndPr/>
        <w:sdtContent>
          <w:r w:rsidR="00683C1F">
            <w:fldChar w:fldCharType="begin"/>
          </w:r>
          <w:r w:rsidR="00683C1F">
            <w:instrText xml:space="preserve">CITATION Pra20 \l 1043 </w:instrText>
          </w:r>
          <w:r w:rsidR="00683C1F">
            <w:fldChar w:fldCharType="separate"/>
          </w:r>
          <w:r w:rsidR="001D6D72">
            <w:rPr>
              <w:noProof/>
            </w:rPr>
            <w:t xml:space="preserve"> (AIM, 2020)</w:t>
          </w:r>
          <w:r w:rsidR="00683C1F">
            <w:fldChar w:fldCharType="end"/>
          </w:r>
        </w:sdtContent>
      </w:sdt>
    </w:p>
  </w:footnote>
  <w:footnote w:id="3">
    <w:p w14:paraId="6A2D7222" w14:textId="3F18F532" w:rsidR="00A34A22" w:rsidRDefault="00A34A22">
      <w:pPr>
        <w:pStyle w:val="Voetnoottekst"/>
      </w:pPr>
      <w:r>
        <w:rPr>
          <w:rStyle w:val="Voetnootmarkering"/>
        </w:rPr>
        <w:footnoteRef/>
      </w:r>
      <w:r>
        <w:t xml:space="preserve"> </w:t>
      </w:r>
      <w:r w:rsidR="00EF115E">
        <w:t xml:space="preserve">Software Guidebook </w:t>
      </w:r>
      <w:sdt>
        <w:sdtPr>
          <w:id w:val="-228927577"/>
          <w:citation/>
        </w:sdtPr>
        <w:sdtEndPr/>
        <w:sdtContent>
          <w:r w:rsidR="00EF115E">
            <w:fldChar w:fldCharType="begin"/>
          </w:r>
          <w:r w:rsidR="001D6D72">
            <w:instrText xml:space="preserve">CITATION Mar15 \l 1043 </w:instrText>
          </w:r>
          <w:r w:rsidR="00EF115E">
            <w:fldChar w:fldCharType="separate"/>
          </w:r>
          <w:r w:rsidR="001D6D72">
            <w:rPr>
              <w:noProof/>
            </w:rPr>
            <w:t>(Boes, et al., 2015-2016)</w:t>
          </w:r>
          <w:r w:rsidR="00EF115E">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74B47"/>
    <w:multiLevelType w:val="hybridMultilevel"/>
    <w:tmpl w:val="FFFFFFFF"/>
    <w:lvl w:ilvl="0" w:tplc="517A4F6C">
      <w:start w:val="1"/>
      <w:numFmt w:val="bullet"/>
      <w:lvlText w:val=""/>
      <w:lvlJc w:val="left"/>
      <w:pPr>
        <w:ind w:left="720" w:hanging="360"/>
      </w:pPr>
      <w:rPr>
        <w:rFonts w:ascii="Symbol" w:hAnsi="Symbol" w:hint="default"/>
      </w:rPr>
    </w:lvl>
    <w:lvl w:ilvl="1" w:tplc="5F301CB4">
      <w:start w:val="1"/>
      <w:numFmt w:val="bullet"/>
      <w:lvlText w:val="o"/>
      <w:lvlJc w:val="left"/>
      <w:pPr>
        <w:ind w:left="1440" w:hanging="360"/>
      </w:pPr>
      <w:rPr>
        <w:rFonts w:ascii="Courier New" w:hAnsi="Courier New" w:hint="default"/>
      </w:rPr>
    </w:lvl>
    <w:lvl w:ilvl="2" w:tplc="A30CAD78">
      <w:start w:val="1"/>
      <w:numFmt w:val="bullet"/>
      <w:lvlText w:val=""/>
      <w:lvlJc w:val="left"/>
      <w:pPr>
        <w:ind w:left="2160" w:hanging="360"/>
      </w:pPr>
      <w:rPr>
        <w:rFonts w:ascii="Wingdings" w:hAnsi="Wingdings" w:hint="default"/>
      </w:rPr>
    </w:lvl>
    <w:lvl w:ilvl="3" w:tplc="4CD4CC7C">
      <w:start w:val="1"/>
      <w:numFmt w:val="bullet"/>
      <w:lvlText w:val=""/>
      <w:lvlJc w:val="left"/>
      <w:pPr>
        <w:ind w:left="2880" w:hanging="360"/>
      </w:pPr>
      <w:rPr>
        <w:rFonts w:ascii="Symbol" w:hAnsi="Symbol" w:hint="default"/>
      </w:rPr>
    </w:lvl>
    <w:lvl w:ilvl="4" w:tplc="2946BD10">
      <w:start w:val="1"/>
      <w:numFmt w:val="bullet"/>
      <w:lvlText w:val="o"/>
      <w:lvlJc w:val="left"/>
      <w:pPr>
        <w:ind w:left="3600" w:hanging="360"/>
      </w:pPr>
      <w:rPr>
        <w:rFonts w:ascii="Courier New" w:hAnsi="Courier New" w:hint="default"/>
      </w:rPr>
    </w:lvl>
    <w:lvl w:ilvl="5" w:tplc="C89A5394">
      <w:start w:val="1"/>
      <w:numFmt w:val="bullet"/>
      <w:lvlText w:val=""/>
      <w:lvlJc w:val="left"/>
      <w:pPr>
        <w:ind w:left="4320" w:hanging="360"/>
      </w:pPr>
      <w:rPr>
        <w:rFonts w:ascii="Wingdings" w:hAnsi="Wingdings" w:hint="default"/>
      </w:rPr>
    </w:lvl>
    <w:lvl w:ilvl="6" w:tplc="B46C3AAE">
      <w:start w:val="1"/>
      <w:numFmt w:val="bullet"/>
      <w:lvlText w:val=""/>
      <w:lvlJc w:val="left"/>
      <w:pPr>
        <w:ind w:left="5040" w:hanging="360"/>
      </w:pPr>
      <w:rPr>
        <w:rFonts w:ascii="Symbol" w:hAnsi="Symbol" w:hint="default"/>
      </w:rPr>
    </w:lvl>
    <w:lvl w:ilvl="7" w:tplc="94621A02">
      <w:start w:val="1"/>
      <w:numFmt w:val="bullet"/>
      <w:lvlText w:val="o"/>
      <w:lvlJc w:val="left"/>
      <w:pPr>
        <w:ind w:left="5760" w:hanging="360"/>
      </w:pPr>
      <w:rPr>
        <w:rFonts w:ascii="Courier New" w:hAnsi="Courier New" w:hint="default"/>
      </w:rPr>
    </w:lvl>
    <w:lvl w:ilvl="8" w:tplc="29D088E2">
      <w:start w:val="1"/>
      <w:numFmt w:val="bullet"/>
      <w:lvlText w:val=""/>
      <w:lvlJc w:val="left"/>
      <w:pPr>
        <w:ind w:left="6480" w:hanging="360"/>
      </w:pPr>
      <w:rPr>
        <w:rFonts w:ascii="Wingdings" w:hAnsi="Wingdings" w:hint="default"/>
      </w:rPr>
    </w:lvl>
  </w:abstractNum>
  <w:abstractNum w:abstractNumId="2" w15:restartNumberingAfterBreak="0">
    <w:nsid w:val="0345196D"/>
    <w:multiLevelType w:val="hybridMultilevel"/>
    <w:tmpl w:val="ECEE051E"/>
    <w:lvl w:ilvl="0" w:tplc="9024426E">
      <w:start w:val="27"/>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D23C81"/>
    <w:multiLevelType w:val="hybridMultilevel"/>
    <w:tmpl w:val="A72E2B7E"/>
    <w:lvl w:ilvl="0" w:tplc="B09612E2">
      <w:start w:val="2"/>
      <w:numFmt w:val="bullet"/>
      <w:lvlText w:val="-"/>
      <w:lvlJc w:val="left"/>
      <w:pPr>
        <w:ind w:left="360" w:hanging="360"/>
      </w:pPr>
      <w:rPr>
        <w:rFonts w:ascii="Calibri" w:eastAsiaTheme="minorEastAsia"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11F52193"/>
    <w:multiLevelType w:val="hybridMultilevel"/>
    <w:tmpl w:val="FFFFFFFF"/>
    <w:lvl w:ilvl="0" w:tplc="8208EE5A">
      <w:start w:val="1"/>
      <w:numFmt w:val="bullet"/>
      <w:lvlText w:val=""/>
      <w:lvlJc w:val="left"/>
      <w:pPr>
        <w:ind w:left="720" w:hanging="360"/>
      </w:pPr>
      <w:rPr>
        <w:rFonts w:ascii="Symbol" w:hAnsi="Symbol" w:hint="default"/>
      </w:rPr>
    </w:lvl>
    <w:lvl w:ilvl="1" w:tplc="8BD86AB4">
      <w:start w:val="1"/>
      <w:numFmt w:val="bullet"/>
      <w:lvlText w:val="o"/>
      <w:lvlJc w:val="left"/>
      <w:pPr>
        <w:ind w:left="1440" w:hanging="360"/>
      </w:pPr>
      <w:rPr>
        <w:rFonts w:ascii="Courier New" w:hAnsi="Courier New" w:hint="default"/>
      </w:rPr>
    </w:lvl>
    <w:lvl w:ilvl="2" w:tplc="19C2701C">
      <w:start w:val="1"/>
      <w:numFmt w:val="bullet"/>
      <w:lvlText w:val=""/>
      <w:lvlJc w:val="left"/>
      <w:pPr>
        <w:ind w:left="2160" w:hanging="360"/>
      </w:pPr>
      <w:rPr>
        <w:rFonts w:ascii="Wingdings" w:hAnsi="Wingdings" w:hint="default"/>
      </w:rPr>
    </w:lvl>
    <w:lvl w:ilvl="3" w:tplc="4D02D168">
      <w:start w:val="1"/>
      <w:numFmt w:val="bullet"/>
      <w:lvlText w:val=""/>
      <w:lvlJc w:val="left"/>
      <w:pPr>
        <w:ind w:left="2880" w:hanging="360"/>
      </w:pPr>
      <w:rPr>
        <w:rFonts w:ascii="Symbol" w:hAnsi="Symbol" w:hint="default"/>
      </w:rPr>
    </w:lvl>
    <w:lvl w:ilvl="4" w:tplc="33302C96">
      <w:start w:val="1"/>
      <w:numFmt w:val="bullet"/>
      <w:lvlText w:val="o"/>
      <w:lvlJc w:val="left"/>
      <w:pPr>
        <w:ind w:left="3600" w:hanging="360"/>
      </w:pPr>
      <w:rPr>
        <w:rFonts w:ascii="Courier New" w:hAnsi="Courier New" w:hint="default"/>
      </w:rPr>
    </w:lvl>
    <w:lvl w:ilvl="5" w:tplc="F08252E2">
      <w:start w:val="1"/>
      <w:numFmt w:val="bullet"/>
      <w:lvlText w:val=""/>
      <w:lvlJc w:val="left"/>
      <w:pPr>
        <w:ind w:left="4320" w:hanging="360"/>
      </w:pPr>
      <w:rPr>
        <w:rFonts w:ascii="Wingdings" w:hAnsi="Wingdings" w:hint="default"/>
      </w:rPr>
    </w:lvl>
    <w:lvl w:ilvl="6" w:tplc="1FE04760">
      <w:start w:val="1"/>
      <w:numFmt w:val="bullet"/>
      <w:lvlText w:val=""/>
      <w:lvlJc w:val="left"/>
      <w:pPr>
        <w:ind w:left="5040" w:hanging="360"/>
      </w:pPr>
      <w:rPr>
        <w:rFonts w:ascii="Symbol" w:hAnsi="Symbol" w:hint="default"/>
      </w:rPr>
    </w:lvl>
    <w:lvl w:ilvl="7" w:tplc="B2B4196C">
      <w:start w:val="1"/>
      <w:numFmt w:val="bullet"/>
      <w:lvlText w:val="o"/>
      <w:lvlJc w:val="left"/>
      <w:pPr>
        <w:ind w:left="5760" w:hanging="360"/>
      </w:pPr>
      <w:rPr>
        <w:rFonts w:ascii="Courier New" w:hAnsi="Courier New" w:hint="default"/>
      </w:rPr>
    </w:lvl>
    <w:lvl w:ilvl="8" w:tplc="A60ED1B4">
      <w:start w:val="1"/>
      <w:numFmt w:val="bullet"/>
      <w:lvlText w:val=""/>
      <w:lvlJc w:val="left"/>
      <w:pPr>
        <w:ind w:left="6480" w:hanging="360"/>
      </w:pPr>
      <w:rPr>
        <w:rFonts w:ascii="Wingdings" w:hAnsi="Wingdings" w:hint="default"/>
      </w:rPr>
    </w:lvl>
  </w:abstractNum>
  <w:abstractNum w:abstractNumId="5" w15:restartNumberingAfterBreak="0">
    <w:nsid w:val="15451BE9"/>
    <w:multiLevelType w:val="hybridMultilevel"/>
    <w:tmpl w:val="8B2C82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5C54A7"/>
    <w:multiLevelType w:val="hybridMultilevel"/>
    <w:tmpl w:val="C0FE71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01207D3"/>
    <w:multiLevelType w:val="hybridMultilevel"/>
    <w:tmpl w:val="FFFFFFFF"/>
    <w:lvl w:ilvl="0" w:tplc="A28C3BE2">
      <w:start w:val="1"/>
      <w:numFmt w:val="bullet"/>
      <w:lvlText w:val=""/>
      <w:lvlJc w:val="left"/>
      <w:pPr>
        <w:ind w:left="720" w:hanging="360"/>
      </w:pPr>
      <w:rPr>
        <w:rFonts w:ascii="Symbol" w:hAnsi="Symbol" w:hint="default"/>
      </w:rPr>
    </w:lvl>
    <w:lvl w:ilvl="1" w:tplc="BD74A0BC">
      <w:start w:val="1"/>
      <w:numFmt w:val="bullet"/>
      <w:lvlText w:val="o"/>
      <w:lvlJc w:val="left"/>
      <w:pPr>
        <w:ind w:left="1440" w:hanging="360"/>
      </w:pPr>
      <w:rPr>
        <w:rFonts w:ascii="Courier New" w:hAnsi="Courier New" w:hint="default"/>
      </w:rPr>
    </w:lvl>
    <w:lvl w:ilvl="2" w:tplc="B79A344C">
      <w:start w:val="1"/>
      <w:numFmt w:val="bullet"/>
      <w:lvlText w:val=""/>
      <w:lvlJc w:val="left"/>
      <w:pPr>
        <w:ind w:left="2160" w:hanging="360"/>
      </w:pPr>
      <w:rPr>
        <w:rFonts w:ascii="Wingdings" w:hAnsi="Wingdings" w:hint="default"/>
      </w:rPr>
    </w:lvl>
    <w:lvl w:ilvl="3" w:tplc="D0B8B4C8">
      <w:start w:val="1"/>
      <w:numFmt w:val="bullet"/>
      <w:lvlText w:val=""/>
      <w:lvlJc w:val="left"/>
      <w:pPr>
        <w:ind w:left="2880" w:hanging="360"/>
      </w:pPr>
      <w:rPr>
        <w:rFonts w:ascii="Symbol" w:hAnsi="Symbol" w:hint="default"/>
      </w:rPr>
    </w:lvl>
    <w:lvl w:ilvl="4" w:tplc="0D40926C">
      <w:start w:val="1"/>
      <w:numFmt w:val="bullet"/>
      <w:lvlText w:val="o"/>
      <w:lvlJc w:val="left"/>
      <w:pPr>
        <w:ind w:left="3600" w:hanging="360"/>
      </w:pPr>
      <w:rPr>
        <w:rFonts w:ascii="Courier New" w:hAnsi="Courier New" w:hint="default"/>
      </w:rPr>
    </w:lvl>
    <w:lvl w:ilvl="5" w:tplc="B9080ABC">
      <w:start w:val="1"/>
      <w:numFmt w:val="bullet"/>
      <w:lvlText w:val=""/>
      <w:lvlJc w:val="left"/>
      <w:pPr>
        <w:ind w:left="4320" w:hanging="360"/>
      </w:pPr>
      <w:rPr>
        <w:rFonts w:ascii="Wingdings" w:hAnsi="Wingdings" w:hint="default"/>
      </w:rPr>
    </w:lvl>
    <w:lvl w:ilvl="6" w:tplc="0C50BFB8">
      <w:start w:val="1"/>
      <w:numFmt w:val="bullet"/>
      <w:lvlText w:val=""/>
      <w:lvlJc w:val="left"/>
      <w:pPr>
        <w:ind w:left="5040" w:hanging="360"/>
      </w:pPr>
      <w:rPr>
        <w:rFonts w:ascii="Symbol" w:hAnsi="Symbol" w:hint="default"/>
      </w:rPr>
    </w:lvl>
    <w:lvl w:ilvl="7" w:tplc="7F5A3994">
      <w:start w:val="1"/>
      <w:numFmt w:val="bullet"/>
      <w:lvlText w:val="o"/>
      <w:lvlJc w:val="left"/>
      <w:pPr>
        <w:ind w:left="5760" w:hanging="360"/>
      </w:pPr>
      <w:rPr>
        <w:rFonts w:ascii="Courier New" w:hAnsi="Courier New" w:hint="default"/>
      </w:rPr>
    </w:lvl>
    <w:lvl w:ilvl="8" w:tplc="36F4A9B2">
      <w:start w:val="1"/>
      <w:numFmt w:val="bullet"/>
      <w:lvlText w:val=""/>
      <w:lvlJc w:val="left"/>
      <w:pPr>
        <w:ind w:left="6480" w:hanging="360"/>
      </w:pPr>
      <w:rPr>
        <w:rFonts w:ascii="Wingdings" w:hAnsi="Wingdings" w:hint="default"/>
      </w:rPr>
    </w:lvl>
  </w:abstractNum>
  <w:abstractNum w:abstractNumId="8" w15:restartNumberingAfterBreak="0">
    <w:nsid w:val="23082C26"/>
    <w:multiLevelType w:val="hybridMultilevel"/>
    <w:tmpl w:val="DD189E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C76E23"/>
    <w:multiLevelType w:val="hybridMultilevel"/>
    <w:tmpl w:val="F7ECB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CD803BC"/>
    <w:multiLevelType w:val="hybridMultilevel"/>
    <w:tmpl w:val="FE8AB9A4"/>
    <w:lvl w:ilvl="0" w:tplc="FFFFFFFF">
      <w:start w:val="5"/>
      <w:numFmt w:val="bullet"/>
      <w:lvlText w:val="-"/>
      <w:lvlJc w:val="left"/>
      <w:pPr>
        <w:ind w:left="643"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F74088"/>
    <w:multiLevelType w:val="hybridMultilevel"/>
    <w:tmpl w:val="FFFFFFFF"/>
    <w:lvl w:ilvl="0" w:tplc="D730F5B2">
      <w:start w:val="1"/>
      <w:numFmt w:val="bullet"/>
      <w:lvlText w:val=""/>
      <w:lvlJc w:val="left"/>
      <w:pPr>
        <w:ind w:left="720" w:hanging="360"/>
      </w:pPr>
      <w:rPr>
        <w:rFonts w:ascii="Symbol" w:hAnsi="Symbol" w:hint="default"/>
      </w:rPr>
    </w:lvl>
    <w:lvl w:ilvl="1" w:tplc="3ED022A2">
      <w:start w:val="1"/>
      <w:numFmt w:val="bullet"/>
      <w:lvlText w:val="o"/>
      <w:lvlJc w:val="left"/>
      <w:pPr>
        <w:ind w:left="1440" w:hanging="360"/>
      </w:pPr>
      <w:rPr>
        <w:rFonts w:ascii="Courier New" w:hAnsi="Courier New" w:hint="default"/>
      </w:rPr>
    </w:lvl>
    <w:lvl w:ilvl="2" w:tplc="26841990">
      <w:start w:val="1"/>
      <w:numFmt w:val="bullet"/>
      <w:lvlText w:val=""/>
      <w:lvlJc w:val="left"/>
      <w:pPr>
        <w:ind w:left="2160" w:hanging="360"/>
      </w:pPr>
      <w:rPr>
        <w:rFonts w:ascii="Wingdings" w:hAnsi="Wingdings" w:hint="default"/>
      </w:rPr>
    </w:lvl>
    <w:lvl w:ilvl="3" w:tplc="28E68AD2">
      <w:start w:val="1"/>
      <w:numFmt w:val="bullet"/>
      <w:lvlText w:val=""/>
      <w:lvlJc w:val="left"/>
      <w:pPr>
        <w:ind w:left="2880" w:hanging="360"/>
      </w:pPr>
      <w:rPr>
        <w:rFonts w:ascii="Symbol" w:hAnsi="Symbol" w:hint="default"/>
      </w:rPr>
    </w:lvl>
    <w:lvl w:ilvl="4" w:tplc="38BAA2AA">
      <w:start w:val="1"/>
      <w:numFmt w:val="bullet"/>
      <w:lvlText w:val="o"/>
      <w:lvlJc w:val="left"/>
      <w:pPr>
        <w:ind w:left="3600" w:hanging="360"/>
      </w:pPr>
      <w:rPr>
        <w:rFonts w:ascii="Courier New" w:hAnsi="Courier New" w:hint="default"/>
      </w:rPr>
    </w:lvl>
    <w:lvl w:ilvl="5" w:tplc="CD3CF38A">
      <w:start w:val="1"/>
      <w:numFmt w:val="bullet"/>
      <w:lvlText w:val=""/>
      <w:lvlJc w:val="left"/>
      <w:pPr>
        <w:ind w:left="4320" w:hanging="360"/>
      </w:pPr>
      <w:rPr>
        <w:rFonts w:ascii="Wingdings" w:hAnsi="Wingdings" w:hint="default"/>
      </w:rPr>
    </w:lvl>
    <w:lvl w:ilvl="6" w:tplc="BE262FC0">
      <w:start w:val="1"/>
      <w:numFmt w:val="bullet"/>
      <w:lvlText w:val=""/>
      <w:lvlJc w:val="left"/>
      <w:pPr>
        <w:ind w:left="5040" w:hanging="360"/>
      </w:pPr>
      <w:rPr>
        <w:rFonts w:ascii="Symbol" w:hAnsi="Symbol" w:hint="default"/>
      </w:rPr>
    </w:lvl>
    <w:lvl w:ilvl="7" w:tplc="2EB66880">
      <w:start w:val="1"/>
      <w:numFmt w:val="bullet"/>
      <w:lvlText w:val="o"/>
      <w:lvlJc w:val="left"/>
      <w:pPr>
        <w:ind w:left="5760" w:hanging="360"/>
      </w:pPr>
      <w:rPr>
        <w:rFonts w:ascii="Courier New" w:hAnsi="Courier New" w:hint="default"/>
      </w:rPr>
    </w:lvl>
    <w:lvl w:ilvl="8" w:tplc="723E3D88">
      <w:start w:val="1"/>
      <w:numFmt w:val="bullet"/>
      <w:lvlText w:val=""/>
      <w:lvlJc w:val="left"/>
      <w:pPr>
        <w:ind w:left="6480" w:hanging="360"/>
      </w:pPr>
      <w:rPr>
        <w:rFonts w:ascii="Wingdings" w:hAnsi="Wingdings" w:hint="default"/>
      </w:rPr>
    </w:lvl>
  </w:abstractNum>
  <w:abstractNum w:abstractNumId="12" w15:restartNumberingAfterBreak="0">
    <w:nsid w:val="3A8D7162"/>
    <w:multiLevelType w:val="hybridMultilevel"/>
    <w:tmpl w:val="FFFFFFFF"/>
    <w:lvl w:ilvl="0" w:tplc="090208F6">
      <w:start w:val="1"/>
      <w:numFmt w:val="bullet"/>
      <w:lvlText w:val=""/>
      <w:lvlJc w:val="left"/>
      <w:pPr>
        <w:ind w:left="720" w:hanging="360"/>
      </w:pPr>
      <w:rPr>
        <w:rFonts w:ascii="Symbol" w:hAnsi="Symbol" w:hint="default"/>
      </w:rPr>
    </w:lvl>
    <w:lvl w:ilvl="1" w:tplc="19C60EAC">
      <w:start w:val="1"/>
      <w:numFmt w:val="bullet"/>
      <w:lvlText w:val="o"/>
      <w:lvlJc w:val="left"/>
      <w:pPr>
        <w:ind w:left="1440" w:hanging="360"/>
      </w:pPr>
      <w:rPr>
        <w:rFonts w:ascii="Courier New" w:hAnsi="Courier New" w:hint="default"/>
      </w:rPr>
    </w:lvl>
    <w:lvl w:ilvl="2" w:tplc="3E547A46">
      <w:start w:val="1"/>
      <w:numFmt w:val="bullet"/>
      <w:lvlText w:val=""/>
      <w:lvlJc w:val="left"/>
      <w:pPr>
        <w:ind w:left="2160" w:hanging="360"/>
      </w:pPr>
      <w:rPr>
        <w:rFonts w:ascii="Wingdings" w:hAnsi="Wingdings" w:hint="default"/>
      </w:rPr>
    </w:lvl>
    <w:lvl w:ilvl="3" w:tplc="654455B6">
      <w:start w:val="1"/>
      <w:numFmt w:val="bullet"/>
      <w:lvlText w:val=""/>
      <w:lvlJc w:val="left"/>
      <w:pPr>
        <w:ind w:left="2880" w:hanging="360"/>
      </w:pPr>
      <w:rPr>
        <w:rFonts w:ascii="Symbol" w:hAnsi="Symbol" w:hint="default"/>
      </w:rPr>
    </w:lvl>
    <w:lvl w:ilvl="4" w:tplc="A9D27B2A">
      <w:start w:val="1"/>
      <w:numFmt w:val="bullet"/>
      <w:lvlText w:val="o"/>
      <w:lvlJc w:val="left"/>
      <w:pPr>
        <w:ind w:left="3600" w:hanging="360"/>
      </w:pPr>
      <w:rPr>
        <w:rFonts w:ascii="Courier New" w:hAnsi="Courier New" w:hint="default"/>
      </w:rPr>
    </w:lvl>
    <w:lvl w:ilvl="5" w:tplc="6B60BC34">
      <w:start w:val="1"/>
      <w:numFmt w:val="bullet"/>
      <w:lvlText w:val=""/>
      <w:lvlJc w:val="left"/>
      <w:pPr>
        <w:ind w:left="4320" w:hanging="360"/>
      </w:pPr>
      <w:rPr>
        <w:rFonts w:ascii="Wingdings" w:hAnsi="Wingdings" w:hint="default"/>
      </w:rPr>
    </w:lvl>
    <w:lvl w:ilvl="6" w:tplc="C2B2D758">
      <w:start w:val="1"/>
      <w:numFmt w:val="bullet"/>
      <w:lvlText w:val=""/>
      <w:lvlJc w:val="left"/>
      <w:pPr>
        <w:ind w:left="5040" w:hanging="360"/>
      </w:pPr>
      <w:rPr>
        <w:rFonts w:ascii="Symbol" w:hAnsi="Symbol" w:hint="default"/>
      </w:rPr>
    </w:lvl>
    <w:lvl w:ilvl="7" w:tplc="EB4ED3DA">
      <w:start w:val="1"/>
      <w:numFmt w:val="bullet"/>
      <w:lvlText w:val="o"/>
      <w:lvlJc w:val="left"/>
      <w:pPr>
        <w:ind w:left="5760" w:hanging="360"/>
      </w:pPr>
      <w:rPr>
        <w:rFonts w:ascii="Courier New" w:hAnsi="Courier New" w:hint="default"/>
      </w:rPr>
    </w:lvl>
    <w:lvl w:ilvl="8" w:tplc="F78ECDA4">
      <w:start w:val="1"/>
      <w:numFmt w:val="bullet"/>
      <w:lvlText w:val=""/>
      <w:lvlJc w:val="left"/>
      <w:pPr>
        <w:ind w:left="6480" w:hanging="360"/>
      </w:pPr>
      <w:rPr>
        <w:rFonts w:ascii="Wingdings" w:hAnsi="Wingdings" w:hint="default"/>
      </w:rPr>
    </w:lvl>
  </w:abstractNum>
  <w:abstractNum w:abstractNumId="13" w15:restartNumberingAfterBreak="0">
    <w:nsid w:val="5F0346DF"/>
    <w:multiLevelType w:val="hybridMultilevel"/>
    <w:tmpl w:val="5EB00926"/>
    <w:lvl w:ilvl="0" w:tplc="B09612E2">
      <w:start w:val="2"/>
      <w:numFmt w:val="bullet"/>
      <w:lvlText w:val="-"/>
      <w:lvlJc w:val="left"/>
      <w:pPr>
        <w:ind w:left="36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106017F"/>
    <w:multiLevelType w:val="hybridMultilevel"/>
    <w:tmpl w:val="74CAF8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1695615"/>
    <w:multiLevelType w:val="hybridMultilevel"/>
    <w:tmpl w:val="6EA4F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99B2A59"/>
    <w:multiLevelType w:val="hybridMultilevel"/>
    <w:tmpl w:val="8B2C82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D0B0E6B"/>
    <w:multiLevelType w:val="hybridMultilevel"/>
    <w:tmpl w:val="FFFFFFFF"/>
    <w:lvl w:ilvl="0" w:tplc="A872BDC8">
      <w:start w:val="1"/>
      <w:numFmt w:val="bullet"/>
      <w:lvlText w:val=""/>
      <w:lvlJc w:val="left"/>
      <w:pPr>
        <w:ind w:left="720" w:hanging="360"/>
      </w:pPr>
      <w:rPr>
        <w:rFonts w:ascii="Symbol" w:hAnsi="Symbol" w:hint="default"/>
      </w:rPr>
    </w:lvl>
    <w:lvl w:ilvl="1" w:tplc="522E3130">
      <w:start w:val="1"/>
      <w:numFmt w:val="bullet"/>
      <w:lvlText w:val="o"/>
      <w:lvlJc w:val="left"/>
      <w:pPr>
        <w:ind w:left="1440" w:hanging="360"/>
      </w:pPr>
      <w:rPr>
        <w:rFonts w:ascii="Courier New" w:hAnsi="Courier New" w:hint="default"/>
      </w:rPr>
    </w:lvl>
    <w:lvl w:ilvl="2" w:tplc="71C4DE28">
      <w:start w:val="1"/>
      <w:numFmt w:val="bullet"/>
      <w:lvlText w:val=""/>
      <w:lvlJc w:val="left"/>
      <w:pPr>
        <w:ind w:left="2160" w:hanging="360"/>
      </w:pPr>
      <w:rPr>
        <w:rFonts w:ascii="Wingdings" w:hAnsi="Wingdings" w:hint="default"/>
      </w:rPr>
    </w:lvl>
    <w:lvl w:ilvl="3" w:tplc="5888BA20">
      <w:start w:val="1"/>
      <w:numFmt w:val="bullet"/>
      <w:lvlText w:val=""/>
      <w:lvlJc w:val="left"/>
      <w:pPr>
        <w:ind w:left="2880" w:hanging="360"/>
      </w:pPr>
      <w:rPr>
        <w:rFonts w:ascii="Symbol" w:hAnsi="Symbol" w:hint="default"/>
      </w:rPr>
    </w:lvl>
    <w:lvl w:ilvl="4" w:tplc="DFA8F412">
      <w:start w:val="1"/>
      <w:numFmt w:val="bullet"/>
      <w:lvlText w:val="o"/>
      <w:lvlJc w:val="left"/>
      <w:pPr>
        <w:ind w:left="3600" w:hanging="360"/>
      </w:pPr>
      <w:rPr>
        <w:rFonts w:ascii="Courier New" w:hAnsi="Courier New" w:hint="default"/>
      </w:rPr>
    </w:lvl>
    <w:lvl w:ilvl="5" w:tplc="F3EC46C2">
      <w:start w:val="1"/>
      <w:numFmt w:val="bullet"/>
      <w:lvlText w:val=""/>
      <w:lvlJc w:val="left"/>
      <w:pPr>
        <w:ind w:left="4320" w:hanging="360"/>
      </w:pPr>
      <w:rPr>
        <w:rFonts w:ascii="Wingdings" w:hAnsi="Wingdings" w:hint="default"/>
      </w:rPr>
    </w:lvl>
    <w:lvl w:ilvl="6" w:tplc="0562FEE4">
      <w:start w:val="1"/>
      <w:numFmt w:val="bullet"/>
      <w:lvlText w:val=""/>
      <w:lvlJc w:val="left"/>
      <w:pPr>
        <w:ind w:left="5040" w:hanging="360"/>
      </w:pPr>
      <w:rPr>
        <w:rFonts w:ascii="Symbol" w:hAnsi="Symbol" w:hint="default"/>
      </w:rPr>
    </w:lvl>
    <w:lvl w:ilvl="7" w:tplc="105A8FCE">
      <w:start w:val="1"/>
      <w:numFmt w:val="bullet"/>
      <w:lvlText w:val="o"/>
      <w:lvlJc w:val="left"/>
      <w:pPr>
        <w:ind w:left="5760" w:hanging="360"/>
      </w:pPr>
      <w:rPr>
        <w:rFonts w:ascii="Courier New" w:hAnsi="Courier New" w:hint="default"/>
      </w:rPr>
    </w:lvl>
    <w:lvl w:ilvl="8" w:tplc="5ABC384E">
      <w:start w:val="1"/>
      <w:numFmt w:val="bullet"/>
      <w:lvlText w:val=""/>
      <w:lvlJc w:val="left"/>
      <w:pPr>
        <w:ind w:left="6480" w:hanging="360"/>
      </w:pPr>
      <w:rPr>
        <w:rFonts w:ascii="Wingdings" w:hAnsi="Wingdings" w:hint="default"/>
      </w:rPr>
    </w:lvl>
  </w:abstractNum>
  <w:abstractNum w:abstractNumId="18" w15:restartNumberingAfterBreak="0">
    <w:nsid w:val="710E792E"/>
    <w:multiLevelType w:val="hybridMultilevel"/>
    <w:tmpl w:val="5BBE0FB8"/>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num w:numId="1">
    <w:abstractNumId w:val="0"/>
  </w:num>
  <w:num w:numId="2">
    <w:abstractNumId w:val="2"/>
  </w:num>
  <w:num w:numId="3">
    <w:abstractNumId w:val="16"/>
  </w:num>
  <w:num w:numId="4">
    <w:abstractNumId w:val="5"/>
  </w:num>
  <w:num w:numId="5">
    <w:abstractNumId w:val="10"/>
  </w:num>
  <w:num w:numId="6">
    <w:abstractNumId w:val="11"/>
  </w:num>
  <w:num w:numId="7">
    <w:abstractNumId w:val="7"/>
  </w:num>
  <w:num w:numId="8">
    <w:abstractNumId w:val="4"/>
  </w:num>
  <w:num w:numId="9">
    <w:abstractNumId w:val="1"/>
  </w:num>
  <w:num w:numId="10">
    <w:abstractNumId w:val="12"/>
  </w:num>
  <w:num w:numId="11">
    <w:abstractNumId w:val="17"/>
  </w:num>
  <w:num w:numId="12">
    <w:abstractNumId w:val="15"/>
  </w:num>
  <w:num w:numId="13">
    <w:abstractNumId w:val="8"/>
  </w:num>
  <w:num w:numId="14">
    <w:abstractNumId w:val="9"/>
  </w:num>
  <w:num w:numId="15">
    <w:abstractNumId w:val="6"/>
  </w:num>
  <w:num w:numId="16">
    <w:abstractNumId w:val="14"/>
  </w:num>
  <w:num w:numId="17">
    <w:abstractNumId w:val="18"/>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F22473"/>
    <w:rsid w:val="0000083E"/>
    <w:rsid w:val="000018DA"/>
    <w:rsid w:val="00001E01"/>
    <w:rsid w:val="00002E83"/>
    <w:rsid w:val="0000372C"/>
    <w:rsid w:val="00005DF1"/>
    <w:rsid w:val="0000648C"/>
    <w:rsid w:val="00006670"/>
    <w:rsid w:val="000071B6"/>
    <w:rsid w:val="00007603"/>
    <w:rsid w:val="00007D8E"/>
    <w:rsid w:val="00011B69"/>
    <w:rsid w:val="000123EA"/>
    <w:rsid w:val="00012EE2"/>
    <w:rsid w:val="000159C0"/>
    <w:rsid w:val="0001700A"/>
    <w:rsid w:val="000171F9"/>
    <w:rsid w:val="00017623"/>
    <w:rsid w:val="00020A4F"/>
    <w:rsid w:val="00020D00"/>
    <w:rsid w:val="00021081"/>
    <w:rsid w:val="0002175F"/>
    <w:rsid w:val="00021B9A"/>
    <w:rsid w:val="00023071"/>
    <w:rsid w:val="00024BAE"/>
    <w:rsid w:val="000259BA"/>
    <w:rsid w:val="00025E66"/>
    <w:rsid w:val="0003080E"/>
    <w:rsid w:val="00031209"/>
    <w:rsid w:val="00034759"/>
    <w:rsid w:val="00034FB7"/>
    <w:rsid w:val="00035602"/>
    <w:rsid w:val="00035756"/>
    <w:rsid w:val="00035D45"/>
    <w:rsid w:val="00036896"/>
    <w:rsid w:val="00037053"/>
    <w:rsid w:val="00040595"/>
    <w:rsid w:val="000407DF"/>
    <w:rsid w:val="00040AF9"/>
    <w:rsid w:val="000416D7"/>
    <w:rsid w:val="00043DA3"/>
    <w:rsid w:val="000446E9"/>
    <w:rsid w:val="0004516A"/>
    <w:rsid w:val="00045BDA"/>
    <w:rsid w:val="00046E52"/>
    <w:rsid w:val="00050D15"/>
    <w:rsid w:val="0005524B"/>
    <w:rsid w:val="00055A0E"/>
    <w:rsid w:val="00055F30"/>
    <w:rsid w:val="000572B3"/>
    <w:rsid w:val="00057905"/>
    <w:rsid w:val="000613EE"/>
    <w:rsid w:val="0006184B"/>
    <w:rsid w:val="00063872"/>
    <w:rsid w:val="00066656"/>
    <w:rsid w:val="00066C5F"/>
    <w:rsid w:val="00067FD2"/>
    <w:rsid w:val="00070353"/>
    <w:rsid w:val="0007055B"/>
    <w:rsid w:val="00070CEC"/>
    <w:rsid w:val="00070DB4"/>
    <w:rsid w:val="0007137A"/>
    <w:rsid w:val="000715C7"/>
    <w:rsid w:val="0007246E"/>
    <w:rsid w:val="00073023"/>
    <w:rsid w:val="000730E9"/>
    <w:rsid w:val="00073288"/>
    <w:rsid w:val="00073524"/>
    <w:rsid w:val="000737B0"/>
    <w:rsid w:val="00073ABF"/>
    <w:rsid w:val="0007550C"/>
    <w:rsid w:val="00075BD1"/>
    <w:rsid w:val="00075F13"/>
    <w:rsid w:val="00076ADC"/>
    <w:rsid w:val="000779A5"/>
    <w:rsid w:val="00077FB3"/>
    <w:rsid w:val="000810A9"/>
    <w:rsid w:val="00081EAB"/>
    <w:rsid w:val="00083D06"/>
    <w:rsid w:val="00084372"/>
    <w:rsid w:val="00084CB5"/>
    <w:rsid w:val="000907D2"/>
    <w:rsid w:val="00090A90"/>
    <w:rsid w:val="0009110D"/>
    <w:rsid w:val="00092A58"/>
    <w:rsid w:val="00092C5E"/>
    <w:rsid w:val="000937B9"/>
    <w:rsid w:val="00095078"/>
    <w:rsid w:val="000954ED"/>
    <w:rsid w:val="00096019"/>
    <w:rsid w:val="000969D0"/>
    <w:rsid w:val="00097068"/>
    <w:rsid w:val="00097081"/>
    <w:rsid w:val="000A100B"/>
    <w:rsid w:val="000A2304"/>
    <w:rsid w:val="000A3A8C"/>
    <w:rsid w:val="000A6140"/>
    <w:rsid w:val="000A67BA"/>
    <w:rsid w:val="000A6F9F"/>
    <w:rsid w:val="000A7FB8"/>
    <w:rsid w:val="000B0333"/>
    <w:rsid w:val="000B07BF"/>
    <w:rsid w:val="000B0E88"/>
    <w:rsid w:val="000B1612"/>
    <w:rsid w:val="000B2826"/>
    <w:rsid w:val="000B3EEB"/>
    <w:rsid w:val="000B4C17"/>
    <w:rsid w:val="000B4C6B"/>
    <w:rsid w:val="000B4EA3"/>
    <w:rsid w:val="000B5761"/>
    <w:rsid w:val="000B5A19"/>
    <w:rsid w:val="000C0176"/>
    <w:rsid w:val="000C078E"/>
    <w:rsid w:val="000C4757"/>
    <w:rsid w:val="000C47AC"/>
    <w:rsid w:val="000C48C5"/>
    <w:rsid w:val="000D04FB"/>
    <w:rsid w:val="000D0DB2"/>
    <w:rsid w:val="000D0DB4"/>
    <w:rsid w:val="000D0EE3"/>
    <w:rsid w:val="000D0F68"/>
    <w:rsid w:val="000D15B0"/>
    <w:rsid w:val="000D2BEB"/>
    <w:rsid w:val="000D31D1"/>
    <w:rsid w:val="000D3C38"/>
    <w:rsid w:val="000D40AB"/>
    <w:rsid w:val="000D448D"/>
    <w:rsid w:val="000D596A"/>
    <w:rsid w:val="000D6CA5"/>
    <w:rsid w:val="000D740C"/>
    <w:rsid w:val="000E0244"/>
    <w:rsid w:val="000E1721"/>
    <w:rsid w:val="000E23BB"/>
    <w:rsid w:val="000E3156"/>
    <w:rsid w:val="000E3E06"/>
    <w:rsid w:val="000E428E"/>
    <w:rsid w:val="000E5E23"/>
    <w:rsid w:val="000F0362"/>
    <w:rsid w:val="000F18AE"/>
    <w:rsid w:val="000F331F"/>
    <w:rsid w:val="000F3965"/>
    <w:rsid w:val="000F456C"/>
    <w:rsid w:val="000F63B9"/>
    <w:rsid w:val="000F723E"/>
    <w:rsid w:val="000F73A3"/>
    <w:rsid w:val="000F7407"/>
    <w:rsid w:val="000F772C"/>
    <w:rsid w:val="000F7E71"/>
    <w:rsid w:val="001001A7"/>
    <w:rsid w:val="00100637"/>
    <w:rsid w:val="00103052"/>
    <w:rsid w:val="00103C58"/>
    <w:rsid w:val="00103C79"/>
    <w:rsid w:val="001041A1"/>
    <w:rsid w:val="0010484F"/>
    <w:rsid w:val="001057F4"/>
    <w:rsid w:val="00105EBD"/>
    <w:rsid w:val="00105FC1"/>
    <w:rsid w:val="001062BC"/>
    <w:rsid w:val="0010636B"/>
    <w:rsid w:val="0010692E"/>
    <w:rsid w:val="00106B37"/>
    <w:rsid w:val="00107765"/>
    <w:rsid w:val="00107912"/>
    <w:rsid w:val="00110264"/>
    <w:rsid w:val="0011126B"/>
    <w:rsid w:val="001123B4"/>
    <w:rsid w:val="00113115"/>
    <w:rsid w:val="0011386A"/>
    <w:rsid w:val="00115819"/>
    <w:rsid w:val="00120A2A"/>
    <w:rsid w:val="00121E0F"/>
    <w:rsid w:val="001239B7"/>
    <w:rsid w:val="0012754A"/>
    <w:rsid w:val="00127C3B"/>
    <w:rsid w:val="001301EC"/>
    <w:rsid w:val="00130313"/>
    <w:rsid w:val="0013085A"/>
    <w:rsid w:val="00130DF1"/>
    <w:rsid w:val="001333E9"/>
    <w:rsid w:val="001335E5"/>
    <w:rsid w:val="0013393E"/>
    <w:rsid w:val="00133EC1"/>
    <w:rsid w:val="00133EDD"/>
    <w:rsid w:val="0013564F"/>
    <w:rsid w:val="001365A1"/>
    <w:rsid w:val="00136D26"/>
    <w:rsid w:val="00137E6F"/>
    <w:rsid w:val="0014065D"/>
    <w:rsid w:val="001418EA"/>
    <w:rsid w:val="001449DD"/>
    <w:rsid w:val="00144C72"/>
    <w:rsid w:val="00147461"/>
    <w:rsid w:val="00153297"/>
    <w:rsid w:val="0015351E"/>
    <w:rsid w:val="00153D12"/>
    <w:rsid w:val="00154C1B"/>
    <w:rsid w:val="00154D2D"/>
    <w:rsid w:val="001552CC"/>
    <w:rsid w:val="00156630"/>
    <w:rsid w:val="00157161"/>
    <w:rsid w:val="0015797A"/>
    <w:rsid w:val="00157B69"/>
    <w:rsid w:val="001608FF"/>
    <w:rsid w:val="00161542"/>
    <w:rsid w:val="00161C1B"/>
    <w:rsid w:val="00161DA8"/>
    <w:rsid w:val="00161DF2"/>
    <w:rsid w:val="00162332"/>
    <w:rsid w:val="00162774"/>
    <w:rsid w:val="00163DE4"/>
    <w:rsid w:val="00163F44"/>
    <w:rsid w:val="00164315"/>
    <w:rsid w:val="00164DDD"/>
    <w:rsid w:val="0016545E"/>
    <w:rsid w:val="00165BF0"/>
    <w:rsid w:val="00167D6E"/>
    <w:rsid w:val="00170160"/>
    <w:rsid w:val="0017088D"/>
    <w:rsid w:val="00170EAC"/>
    <w:rsid w:val="001728E1"/>
    <w:rsid w:val="00172916"/>
    <w:rsid w:val="0017307C"/>
    <w:rsid w:val="00174732"/>
    <w:rsid w:val="0017594B"/>
    <w:rsid w:val="00175B27"/>
    <w:rsid w:val="001761A6"/>
    <w:rsid w:val="001777BB"/>
    <w:rsid w:val="0018067D"/>
    <w:rsid w:val="001814F9"/>
    <w:rsid w:val="00181B03"/>
    <w:rsid w:val="001829FD"/>
    <w:rsid w:val="0018367C"/>
    <w:rsid w:val="00184024"/>
    <w:rsid w:val="00184049"/>
    <w:rsid w:val="00190562"/>
    <w:rsid w:val="00191814"/>
    <w:rsid w:val="00191EA7"/>
    <w:rsid w:val="001933D7"/>
    <w:rsid w:val="00194275"/>
    <w:rsid w:val="001947C5"/>
    <w:rsid w:val="00196432"/>
    <w:rsid w:val="001964F4"/>
    <w:rsid w:val="00196B48"/>
    <w:rsid w:val="001979A0"/>
    <w:rsid w:val="00197B7C"/>
    <w:rsid w:val="001A00BF"/>
    <w:rsid w:val="001A0CF6"/>
    <w:rsid w:val="001A2F08"/>
    <w:rsid w:val="001A379C"/>
    <w:rsid w:val="001A452E"/>
    <w:rsid w:val="001A4DE5"/>
    <w:rsid w:val="001A4E85"/>
    <w:rsid w:val="001A5E2D"/>
    <w:rsid w:val="001B0BE2"/>
    <w:rsid w:val="001B241A"/>
    <w:rsid w:val="001B32BA"/>
    <w:rsid w:val="001B3E74"/>
    <w:rsid w:val="001B41D8"/>
    <w:rsid w:val="001B46AF"/>
    <w:rsid w:val="001B50DB"/>
    <w:rsid w:val="001B57A9"/>
    <w:rsid w:val="001B5A17"/>
    <w:rsid w:val="001B638F"/>
    <w:rsid w:val="001B6492"/>
    <w:rsid w:val="001B6B44"/>
    <w:rsid w:val="001B7C87"/>
    <w:rsid w:val="001C5486"/>
    <w:rsid w:val="001C54E9"/>
    <w:rsid w:val="001C5775"/>
    <w:rsid w:val="001C5848"/>
    <w:rsid w:val="001C5AD5"/>
    <w:rsid w:val="001C5C65"/>
    <w:rsid w:val="001C5E02"/>
    <w:rsid w:val="001C5F2E"/>
    <w:rsid w:val="001C6D41"/>
    <w:rsid w:val="001C6E29"/>
    <w:rsid w:val="001C7116"/>
    <w:rsid w:val="001C7BB8"/>
    <w:rsid w:val="001D0918"/>
    <w:rsid w:val="001D146F"/>
    <w:rsid w:val="001D15F3"/>
    <w:rsid w:val="001D166D"/>
    <w:rsid w:val="001D437D"/>
    <w:rsid w:val="001D545A"/>
    <w:rsid w:val="001D6D72"/>
    <w:rsid w:val="001D79D4"/>
    <w:rsid w:val="001D7AC1"/>
    <w:rsid w:val="001E1547"/>
    <w:rsid w:val="001E24C3"/>
    <w:rsid w:val="001E25D8"/>
    <w:rsid w:val="001E2A95"/>
    <w:rsid w:val="001E3439"/>
    <w:rsid w:val="001E3D62"/>
    <w:rsid w:val="001E4285"/>
    <w:rsid w:val="001E4559"/>
    <w:rsid w:val="001E486C"/>
    <w:rsid w:val="001E5220"/>
    <w:rsid w:val="001E704E"/>
    <w:rsid w:val="001E7129"/>
    <w:rsid w:val="001E755C"/>
    <w:rsid w:val="001E7BF0"/>
    <w:rsid w:val="001E7CD3"/>
    <w:rsid w:val="001E7FF7"/>
    <w:rsid w:val="001F098C"/>
    <w:rsid w:val="001F19B9"/>
    <w:rsid w:val="001F1C4D"/>
    <w:rsid w:val="001F1F67"/>
    <w:rsid w:val="001F2241"/>
    <w:rsid w:val="001F2EC1"/>
    <w:rsid w:val="001F3657"/>
    <w:rsid w:val="001F536A"/>
    <w:rsid w:val="001F7339"/>
    <w:rsid w:val="001F744F"/>
    <w:rsid w:val="00202582"/>
    <w:rsid w:val="002039D1"/>
    <w:rsid w:val="00203A6C"/>
    <w:rsid w:val="00206C2C"/>
    <w:rsid w:val="00206EF4"/>
    <w:rsid w:val="002078C6"/>
    <w:rsid w:val="00213629"/>
    <w:rsid w:val="002139D2"/>
    <w:rsid w:val="00213C40"/>
    <w:rsid w:val="00214069"/>
    <w:rsid w:val="00216B68"/>
    <w:rsid w:val="00217440"/>
    <w:rsid w:val="00217AAF"/>
    <w:rsid w:val="00217F51"/>
    <w:rsid w:val="0022075B"/>
    <w:rsid w:val="00220D7C"/>
    <w:rsid w:val="002211FB"/>
    <w:rsid w:val="002213A1"/>
    <w:rsid w:val="0022163C"/>
    <w:rsid w:val="00221AD8"/>
    <w:rsid w:val="00223E0F"/>
    <w:rsid w:val="00224432"/>
    <w:rsid w:val="002245C2"/>
    <w:rsid w:val="00224BFD"/>
    <w:rsid w:val="0022600A"/>
    <w:rsid w:val="00226315"/>
    <w:rsid w:val="002266A7"/>
    <w:rsid w:val="002312C6"/>
    <w:rsid w:val="00231CA8"/>
    <w:rsid w:val="00231DE3"/>
    <w:rsid w:val="00231EB3"/>
    <w:rsid w:val="0023218F"/>
    <w:rsid w:val="00233524"/>
    <w:rsid w:val="002362E8"/>
    <w:rsid w:val="00236300"/>
    <w:rsid w:val="00236C17"/>
    <w:rsid w:val="00236E6A"/>
    <w:rsid w:val="0023793D"/>
    <w:rsid w:val="002406CC"/>
    <w:rsid w:val="00240929"/>
    <w:rsid w:val="002418EA"/>
    <w:rsid w:val="00242DD3"/>
    <w:rsid w:val="00244860"/>
    <w:rsid w:val="00244FDB"/>
    <w:rsid w:val="0024770F"/>
    <w:rsid w:val="00250320"/>
    <w:rsid w:val="0025032F"/>
    <w:rsid w:val="00250895"/>
    <w:rsid w:val="002515A9"/>
    <w:rsid w:val="00252BE7"/>
    <w:rsid w:val="00252BEF"/>
    <w:rsid w:val="0025388A"/>
    <w:rsid w:val="00253FB2"/>
    <w:rsid w:val="00254121"/>
    <w:rsid w:val="002551C5"/>
    <w:rsid w:val="00255660"/>
    <w:rsid w:val="00255DD3"/>
    <w:rsid w:val="002567CD"/>
    <w:rsid w:val="0025794E"/>
    <w:rsid w:val="002607E2"/>
    <w:rsid w:val="0026092F"/>
    <w:rsid w:val="00261797"/>
    <w:rsid w:val="0026287F"/>
    <w:rsid w:val="002632B8"/>
    <w:rsid w:val="002649B9"/>
    <w:rsid w:val="00264DB4"/>
    <w:rsid w:val="00266744"/>
    <w:rsid w:val="00270834"/>
    <w:rsid w:val="00270A70"/>
    <w:rsid w:val="0027140A"/>
    <w:rsid w:val="002725EA"/>
    <w:rsid w:val="0027303E"/>
    <w:rsid w:val="0027350F"/>
    <w:rsid w:val="00273F1F"/>
    <w:rsid w:val="00274A83"/>
    <w:rsid w:val="002751D5"/>
    <w:rsid w:val="002758AF"/>
    <w:rsid w:val="002759A5"/>
    <w:rsid w:val="00275E65"/>
    <w:rsid w:val="00276D87"/>
    <w:rsid w:val="00277AB9"/>
    <w:rsid w:val="00280066"/>
    <w:rsid w:val="002802ED"/>
    <w:rsid w:val="00280C13"/>
    <w:rsid w:val="00283740"/>
    <w:rsid w:val="00283F95"/>
    <w:rsid w:val="00284030"/>
    <w:rsid w:val="002845F6"/>
    <w:rsid w:val="00284C9B"/>
    <w:rsid w:val="00286B3B"/>
    <w:rsid w:val="00292078"/>
    <w:rsid w:val="0029246D"/>
    <w:rsid w:val="00292B69"/>
    <w:rsid w:val="00292D3E"/>
    <w:rsid w:val="00292D65"/>
    <w:rsid w:val="00292FFA"/>
    <w:rsid w:val="00293211"/>
    <w:rsid w:val="00294207"/>
    <w:rsid w:val="0029528D"/>
    <w:rsid w:val="00295CA8"/>
    <w:rsid w:val="00295E07"/>
    <w:rsid w:val="00296AB0"/>
    <w:rsid w:val="00296DC9"/>
    <w:rsid w:val="00296E84"/>
    <w:rsid w:val="002A01A5"/>
    <w:rsid w:val="002A076B"/>
    <w:rsid w:val="002A246C"/>
    <w:rsid w:val="002A2D1D"/>
    <w:rsid w:val="002A3A0F"/>
    <w:rsid w:val="002A6647"/>
    <w:rsid w:val="002A6D7D"/>
    <w:rsid w:val="002A7904"/>
    <w:rsid w:val="002B037E"/>
    <w:rsid w:val="002B1174"/>
    <w:rsid w:val="002B277D"/>
    <w:rsid w:val="002B27B1"/>
    <w:rsid w:val="002B4179"/>
    <w:rsid w:val="002B4EA3"/>
    <w:rsid w:val="002B570E"/>
    <w:rsid w:val="002B7475"/>
    <w:rsid w:val="002B7A1F"/>
    <w:rsid w:val="002B7DDB"/>
    <w:rsid w:val="002C0509"/>
    <w:rsid w:val="002C050B"/>
    <w:rsid w:val="002C09BD"/>
    <w:rsid w:val="002C0AEF"/>
    <w:rsid w:val="002C1D97"/>
    <w:rsid w:val="002C2F2B"/>
    <w:rsid w:val="002C348C"/>
    <w:rsid w:val="002C3E9C"/>
    <w:rsid w:val="002C5260"/>
    <w:rsid w:val="002C58C1"/>
    <w:rsid w:val="002C5932"/>
    <w:rsid w:val="002C5A47"/>
    <w:rsid w:val="002C776F"/>
    <w:rsid w:val="002D078D"/>
    <w:rsid w:val="002D1C9E"/>
    <w:rsid w:val="002D1F98"/>
    <w:rsid w:val="002D2729"/>
    <w:rsid w:val="002D39A0"/>
    <w:rsid w:val="002D4A6D"/>
    <w:rsid w:val="002D4D07"/>
    <w:rsid w:val="002D5889"/>
    <w:rsid w:val="002D5A82"/>
    <w:rsid w:val="002D6080"/>
    <w:rsid w:val="002D695B"/>
    <w:rsid w:val="002D6ABD"/>
    <w:rsid w:val="002D74AC"/>
    <w:rsid w:val="002E0699"/>
    <w:rsid w:val="002E0F9B"/>
    <w:rsid w:val="002E16BD"/>
    <w:rsid w:val="002E1E24"/>
    <w:rsid w:val="002E3BEA"/>
    <w:rsid w:val="002E4ECC"/>
    <w:rsid w:val="002E5349"/>
    <w:rsid w:val="002E5417"/>
    <w:rsid w:val="002E5B96"/>
    <w:rsid w:val="002E7B2E"/>
    <w:rsid w:val="002F0659"/>
    <w:rsid w:val="002F21B3"/>
    <w:rsid w:val="002F2BA4"/>
    <w:rsid w:val="002F399B"/>
    <w:rsid w:val="002F3AF7"/>
    <w:rsid w:val="002F435A"/>
    <w:rsid w:val="003021EA"/>
    <w:rsid w:val="003034C9"/>
    <w:rsid w:val="0030474F"/>
    <w:rsid w:val="00304E1C"/>
    <w:rsid w:val="00306FB6"/>
    <w:rsid w:val="00307CF8"/>
    <w:rsid w:val="00307DEF"/>
    <w:rsid w:val="0031002F"/>
    <w:rsid w:val="00310B8C"/>
    <w:rsid w:val="003117E2"/>
    <w:rsid w:val="00313511"/>
    <w:rsid w:val="0031642E"/>
    <w:rsid w:val="0031747D"/>
    <w:rsid w:val="003175C9"/>
    <w:rsid w:val="0032108A"/>
    <w:rsid w:val="00322779"/>
    <w:rsid w:val="00323522"/>
    <w:rsid w:val="00323C25"/>
    <w:rsid w:val="0032648D"/>
    <w:rsid w:val="00327F65"/>
    <w:rsid w:val="0033125F"/>
    <w:rsid w:val="003332F4"/>
    <w:rsid w:val="00333714"/>
    <w:rsid w:val="00335EAA"/>
    <w:rsid w:val="003362DA"/>
    <w:rsid w:val="00341F68"/>
    <w:rsid w:val="003420C2"/>
    <w:rsid w:val="00342270"/>
    <w:rsid w:val="00342F2F"/>
    <w:rsid w:val="00343246"/>
    <w:rsid w:val="00343BC9"/>
    <w:rsid w:val="00344185"/>
    <w:rsid w:val="0034789C"/>
    <w:rsid w:val="00347B81"/>
    <w:rsid w:val="0035022D"/>
    <w:rsid w:val="00350823"/>
    <w:rsid w:val="00352516"/>
    <w:rsid w:val="00352CAE"/>
    <w:rsid w:val="00352FAF"/>
    <w:rsid w:val="00354CB5"/>
    <w:rsid w:val="003556FC"/>
    <w:rsid w:val="003567D4"/>
    <w:rsid w:val="00357C5C"/>
    <w:rsid w:val="00357C83"/>
    <w:rsid w:val="003605CD"/>
    <w:rsid w:val="00361B89"/>
    <w:rsid w:val="00361EEC"/>
    <w:rsid w:val="00363DC6"/>
    <w:rsid w:val="00364AC6"/>
    <w:rsid w:val="00364CD3"/>
    <w:rsid w:val="003653EB"/>
    <w:rsid w:val="003675AE"/>
    <w:rsid w:val="0036769A"/>
    <w:rsid w:val="0036789B"/>
    <w:rsid w:val="00370AB6"/>
    <w:rsid w:val="00370B56"/>
    <w:rsid w:val="0037156E"/>
    <w:rsid w:val="00371621"/>
    <w:rsid w:val="00373B5D"/>
    <w:rsid w:val="0037434C"/>
    <w:rsid w:val="00375D3E"/>
    <w:rsid w:val="00376857"/>
    <w:rsid w:val="00377D57"/>
    <w:rsid w:val="00382DC6"/>
    <w:rsid w:val="0038365E"/>
    <w:rsid w:val="003840BE"/>
    <w:rsid w:val="003848AE"/>
    <w:rsid w:val="003855D0"/>
    <w:rsid w:val="0038590F"/>
    <w:rsid w:val="0038676D"/>
    <w:rsid w:val="00387419"/>
    <w:rsid w:val="003875D2"/>
    <w:rsid w:val="00390303"/>
    <w:rsid w:val="00390ACE"/>
    <w:rsid w:val="0039113E"/>
    <w:rsid w:val="00391E41"/>
    <w:rsid w:val="003920F1"/>
    <w:rsid w:val="00392701"/>
    <w:rsid w:val="00392C26"/>
    <w:rsid w:val="00392CD3"/>
    <w:rsid w:val="003950B5"/>
    <w:rsid w:val="00395A4C"/>
    <w:rsid w:val="00395BAF"/>
    <w:rsid w:val="00397583"/>
    <w:rsid w:val="003A04AE"/>
    <w:rsid w:val="003A1858"/>
    <w:rsid w:val="003A2B98"/>
    <w:rsid w:val="003A3A2E"/>
    <w:rsid w:val="003A3AB0"/>
    <w:rsid w:val="003A4069"/>
    <w:rsid w:val="003A44B9"/>
    <w:rsid w:val="003A4881"/>
    <w:rsid w:val="003A4DA9"/>
    <w:rsid w:val="003A57BF"/>
    <w:rsid w:val="003A66C6"/>
    <w:rsid w:val="003A6960"/>
    <w:rsid w:val="003A6A71"/>
    <w:rsid w:val="003A76C9"/>
    <w:rsid w:val="003B077C"/>
    <w:rsid w:val="003B2563"/>
    <w:rsid w:val="003B3123"/>
    <w:rsid w:val="003B37F6"/>
    <w:rsid w:val="003B49B1"/>
    <w:rsid w:val="003B56E4"/>
    <w:rsid w:val="003B596E"/>
    <w:rsid w:val="003B63BB"/>
    <w:rsid w:val="003B795A"/>
    <w:rsid w:val="003B7B7A"/>
    <w:rsid w:val="003C0FA7"/>
    <w:rsid w:val="003C1D4A"/>
    <w:rsid w:val="003C3C07"/>
    <w:rsid w:val="003C4D4D"/>
    <w:rsid w:val="003C54DF"/>
    <w:rsid w:val="003C6C35"/>
    <w:rsid w:val="003C7026"/>
    <w:rsid w:val="003C7531"/>
    <w:rsid w:val="003D1320"/>
    <w:rsid w:val="003D1F76"/>
    <w:rsid w:val="003D3F2F"/>
    <w:rsid w:val="003D4C00"/>
    <w:rsid w:val="003D5D5F"/>
    <w:rsid w:val="003D69D5"/>
    <w:rsid w:val="003D6E63"/>
    <w:rsid w:val="003E0BC8"/>
    <w:rsid w:val="003E24BF"/>
    <w:rsid w:val="003E7573"/>
    <w:rsid w:val="003E75D5"/>
    <w:rsid w:val="003E7C80"/>
    <w:rsid w:val="003F1BDA"/>
    <w:rsid w:val="003F1C05"/>
    <w:rsid w:val="003F37D5"/>
    <w:rsid w:val="003F43E6"/>
    <w:rsid w:val="003F4ABF"/>
    <w:rsid w:val="003F4B74"/>
    <w:rsid w:val="003F50D2"/>
    <w:rsid w:val="003F66B6"/>
    <w:rsid w:val="003F7D34"/>
    <w:rsid w:val="0040024A"/>
    <w:rsid w:val="004019B6"/>
    <w:rsid w:val="00401B50"/>
    <w:rsid w:val="00402907"/>
    <w:rsid w:val="00404339"/>
    <w:rsid w:val="004065D6"/>
    <w:rsid w:val="00406EDE"/>
    <w:rsid w:val="00407078"/>
    <w:rsid w:val="0040741C"/>
    <w:rsid w:val="004076E9"/>
    <w:rsid w:val="004108B8"/>
    <w:rsid w:val="00413AFF"/>
    <w:rsid w:val="0041424F"/>
    <w:rsid w:val="004155F7"/>
    <w:rsid w:val="004162D9"/>
    <w:rsid w:val="004162E8"/>
    <w:rsid w:val="00420060"/>
    <w:rsid w:val="00420640"/>
    <w:rsid w:val="00420713"/>
    <w:rsid w:val="00421948"/>
    <w:rsid w:val="00421A6B"/>
    <w:rsid w:val="00425ECD"/>
    <w:rsid w:val="00426085"/>
    <w:rsid w:val="004267BB"/>
    <w:rsid w:val="00427451"/>
    <w:rsid w:val="00427C32"/>
    <w:rsid w:val="004313E4"/>
    <w:rsid w:val="00431AA1"/>
    <w:rsid w:val="00432C22"/>
    <w:rsid w:val="00432E78"/>
    <w:rsid w:val="00433043"/>
    <w:rsid w:val="00433D4A"/>
    <w:rsid w:val="00434F28"/>
    <w:rsid w:val="004357F1"/>
    <w:rsid w:val="0043659A"/>
    <w:rsid w:val="00436852"/>
    <w:rsid w:val="004368BE"/>
    <w:rsid w:val="00437729"/>
    <w:rsid w:val="00440485"/>
    <w:rsid w:val="0044064C"/>
    <w:rsid w:val="00440AD1"/>
    <w:rsid w:val="00441F3B"/>
    <w:rsid w:val="00441FE2"/>
    <w:rsid w:val="004431A5"/>
    <w:rsid w:val="004431FE"/>
    <w:rsid w:val="0044353B"/>
    <w:rsid w:val="0044424E"/>
    <w:rsid w:val="0044440E"/>
    <w:rsid w:val="00444BDF"/>
    <w:rsid w:val="00444C4D"/>
    <w:rsid w:val="00447E66"/>
    <w:rsid w:val="00451526"/>
    <w:rsid w:val="00452F03"/>
    <w:rsid w:val="004533E4"/>
    <w:rsid w:val="004552A6"/>
    <w:rsid w:val="00455AF2"/>
    <w:rsid w:val="00456B53"/>
    <w:rsid w:val="004571F6"/>
    <w:rsid w:val="004578AD"/>
    <w:rsid w:val="00460AB3"/>
    <w:rsid w:val="00461339"/>
    <w:rsid w:val="0046279D"/>
    <w:rsid w:val="00463FD2"/>
    <w:rsid w:val="00464446"/>
    <w:rsid w:val="0046658E"/>
    <w:rsid w:val="00471A4C"/>
    <w:rsid w:val="004729CD"/>
    <w:rsid w:val="00472FF6"/>
    <w:rsid w:val="00473CB8"/>
    <w:rsid w:val="00473E46"/>
    <w:rsid w:val="00474471"/>
    <w:rsid w:val="0047510F"/>
    <w:rsid w:val="00476D47"/>
    <w:rsid w:val="0047761E"/>
    <w:rsid w:val="004817A1"/>
    <w:rsid w:val="0048322D"/>
    <w:rsid w:val="0048378E"/>
    <w:rsid w:val="0048509C"/>
    <w:rsid w:val="004852EF"/>
    <w:rsid w:val="00485732"/>
    <w:rsid w:val="004869C5"/>
    <w:rsid w:val="00487849"/>
    <w:rsid w:val="00487F02"/>
    <w:rsid w:val="00490B09"/>
    <w:rsid w:val="00490D1F"/>
    <w:rsid w:val="00490EE1"/>
    <w:rsid w:val="00491929"/>
    <w:rsid w:val="00491946"/>
    <w:rsid w:val="00492AEF"/>
    <w:rsid w:val="004933B8"/>
    <w:rsid w:val="00494079"/>
    <w:rsid w:val="00494181"/>
    <w:rsid w:val="00494611"/>
    <w:rsid w:val="00494D68"/>
    <w:rsid w:val="004952FC"/>
    <w:rsid w:val="004958F3"/>
    <w:rsid w:val="004963EA"/>
    <w:rsid w:val="0049795D"/>
    <w:rsid w:val="004A0212"/>
    <w:rsid w:val="004A0268"/>
    <w:rsid w:val="004A0647"/>
    <w:rsid w:val="004A0DCF"/>
    <w:rsid w:val="004A148A"/>
    <w:rsid w:val="004A23DA"/>
    <w:rsid w:val="004A3565"/>
    <w:rsid w:val="004A3AF1"/>
    <w:rsid w:val="004A44C4"/>
    <w:rsid w:val="004A5200"/>
    <w:rsid w:val="004A5B13"/>
    <w:rsid w:val="004A629F"/>
    <w:rsid w:val="004A657B"/>
    <w:rsid w:val="004A6BA8"/>
    <w:rsid w:val="004A6BB6"/>
    <w:rsid w:val="004A6EE7"/>
    <w:rsid w:val="004A79C6"/>
    <w:rsid w:val="004B15F2"/>
    <w:rsid w:val="004B2E42"/>
    <w:rsid w:val="004B31EE"/>
    <w:rsid w:val="004B332E"/>
    <w:rsid w:val="004B3F27"/>
    <w:rsid w:val="004B4917"/>
    <w:rsid w:val="004B496D"/>
    <w:rsid w:val="004B53A9"/>
    <w:rsid w:val="004B5C63"/>
    <w:rsid w:val="004B79A7"/>
    <w:rsid w:val="004B7A2F"/>
    <w:rsid w:val="004C1196"/>
    <w:rsid w:val="004C2040"/>
    <w:rsid w:val="004C2AC3"/>
    <w:rsid w:val="004C313C"/>
    <w:rsid w:val="004C3170"/>
    <w:rsid w:val="004C46F1"/>
    <w:rsid w:val="004C541F"/>
    <w:rsid w:val="004C5862"/>
    <w:rsid w:val="004C5AA8"/>
    <w:rsid w:val="004C63CC"/>
    <w:rsid w:val="004C7190"/>
    <w:rsid w:val="004D0C45"/>
    <w:rsid w:val="004D137F"/>
    <w:rsid w:val="004D22AA"/>
    <w:rsid w:val="004D3373"/>
    <w:rsid w:val="004D4C58"/>
    <w:rsid w:val="004D4EF8"/>
    <w:rsid w:val="004D5D94"/>
    <w:rsid w:val="004D6A30"/>
    <w:rsid w:val="004D6E39"/>
    <w:rsid w:val="004D7A61"/>
    <w:rsid w:val="004E18D0"/>
    <w:rsid w:val="004E22B8"/>
    <w:rsid w:val="004E2F93"/>
    <w:rsid w:val="004E4C4B"/>
    <w:rsid w:val="004E5BF6"/>
    <w:rsid w:val="004F001B"/>
    <w:rsid w:val="004F1222"/>
    <w:rsid w:val="004F13B7"/>
    <w:rsid w:val="004F29AA"/>
    <w:rsid w:val="004F2CC0"/>
    <w:rsid w:val="004F4007"/>
    <w:rsid w:val="004F4F57"/>
    <w:rsid w:val="004F5A87"/>
    <w:rsid w:val="004F5AA0"/>
    <w:rsid w:val="004F5D76"/>
    <w:rsid w:val="004F7B50"/>
    <w:rsid w:val="00500304"/>
    <w:rsid w:val="005006B2"/>
    <w:rsid w:val="00501E68"/>
    <w:rsid w:val="00501FC7"/>
    <w:rsid w:val="00502C03"/>
    <w:rsid w:val="00503A43"/>
    <w:rsid w:val="005048F9"/>
    <w:rsid w:val="00504D06"/>
    <w:rsid w:val="00504EAD"/>
    <w:rsid w:val="00505ADB"/>
    <w:rsid w:val="00505E1B"/>
    <w:rsid w:val="005063F2"/>
    <w:rsid w:val="0050681D"/>
    <w:rsid w:val="0051068F"/>
    <w:rsid w:val="00510A42"/>
    <w:rsid w:val="00511D7F"/>
    <w:rsid w:val="0051338D"/>
    <w:rsid w:val="00513B08"/>
    <w:rsid w:val="0051402D"/>
    <w:rsid w:val="005141B5"/>
    <w:rsid w:val="00515D97"/>
    <w:rsid w:val="005177EB"/>
    <w:rsid w:val="00517C32"/>
    <w:rsid w:val="005217FF"/>
    <w:rsid w:val="005235B2"/>
    <w:rsid w:val="00523E1E"/>
    <w:rsid w:val="00524152"/>
    <w:rsid w:val="005250CB"/>
    <w:rsid w:val="005257C7"/>
    <w:rsid w:val="00526B46"/>
    <w:rsid w:val="00526EF5"/>
    <w:rsid w:val="005302F5"/>
    <w:rsid w:val="00531BD1"/>
    <w:rsid w:val="005325C4"/>
    <w:rsid w:val="00533C4E"/>
    <w:rsid w:val="00535268"/>
    <w:rsid w:val="005353DE"/>
    <w:rsid w:val="005355F6"/>
    <w:rsid w:val="005357F9"/>
    <w:rsid w:val="00535C6D"/>
    <w:rsid w:val="0053702E"/>
    <w:rsid w:val="00540A95"/>
    <w:rsid w:val="00541139"/>
    <w:rsid w:val="0054284C"/>
    <w:rsid w:val="005441AD"/>
    <w:rsid w:val="00544251"/>
    <w:rsid w:val="00550C55"/>
    <w:rsid w:val="00551B45"/>
    <w:rsid w:val="0055230F"/>
    <w:rsid w:val="0055231C"/>
    <w:rsid w:val="0055333C"/>
    <w:rsid w:val="00553DE2"/>
    <w:rsid w:val="00553EF1"/>
    <w:rsid w:val="00556A73"/>
    <w:rsid w:val="00557D62"/>
    <w:rsid w:val="00560387"/>
    <w:rsid w:val="00560F3A"/>
    <w:rsid w:val="005643FE"/>
    <w:rsid w:val="005646DD"/>
    <w:rsid w:val="00564E8B"/>
    <w:rsid w:val="00565141"/>
    <w:rsid w:val="00565292"/>
    <w:rsid w:val="00567927"/>
    <w:rsid w:val="00567ADA"/>
    <w:rsid w:val="00567CD2"/>
    <w:rsid w:val="00570224"/>
    <w:rsid w:val="00571043"/>
    <w:rsid w:val="00571C9D"/>
    <w:rsid w:val="0057237A"/>
    <w:rsid w:val="00572592"/>
    <w:rsid w:val="00573081"/>
    <w:rsid w:val="00573E40"/>
    <w:rsid w:val="00574445"/>
    <w:rsid w:val="0057470A"/>
    <w:rsid w:val="00575071"/>
    <w:rsid w:val="005766A7"/>
    <w:rsid w:val="00576C1D"/>
    <w:rsid w:val="00577C73"/>
    <w:rsid w:val="00581670"/>
    <w:rsid w:val="00581DF7"/>
    <w:rsid w:val="005821A8"/>
    <w:rsid w:val="00582F4F"/>
    <w:rsid w:val="005833CD"/>
    <w:rsid w:val="0058375D"/>
    <w:rsid w:val="00583CF6"/>
    <w:rsid w:val="00583E41"/>
    <w:rsid w:val="005844E5"/>
    <w:rsid w:val="005846F6"/>
    <w:rsid w:val="00585191"/>
    <w:rsid w:val="00585512"/>
    <w:rsid w:val="00586539"/>
    <w:rsid w:val="0058716C"/>
    <w:rsid w:val="0058771E"/>
    <w:rsid w:val="0058779C"/>
    <w:rsid w:val="00587B57"/>
    <w:rsid w:val="005908FF"/>
    <w:rsid w:val="0059096A"/>
    <w:rsid w:val="00591C01"/>
    <w:rsid w:val="00591E97"/>
    <w:rsid w:val="00591F2E"/>
    <w:rsid w:val="0059286D"/>
    <w:rsid w:val="00592A0F"/>
    <w:rsid w:val="00593874"/>
    <w:rsid w:val="00593B47"/>
    <w:rsid w:val="00593E5A"/>
    <w:rsid w:val="00595DE6"/>
    <w:rsid w:val="005961A1"/>
    <w:rsid w:val="00596821"/>
    <w:rsid w:val="00596C27"/>
    <w:rsid w:val="00597355"/>
    <w:rsid w:val="00597620"/>
    <w:rsid w:val="005A0FBC"/>
    <w:rsid w:val="005A14DB"/>
    <w:rsid w:val="005A212A"/>
    <w:rsid w:val="005A4081"/>
    <w:rsid w:val="005A5B0A"/>
    <w:rsid w:val="005A6480"/>
    <w:rsid w:val="005A6AEC"/>
    <w:rsid w:val="005A772D"/>
    <w:rsid w:val="005A78E2"/>
    <w:rsid w:val="005A7989"/>
    <w:rsid w:val="005A7EDE"/>
    <w:rsid w:val="005B1A56"/>
    <w:rsid w:val="005B20C0"/>
    <w:rsid w:val="005B2703"/>
    <w:rsid w:val="005B2A67"/>
    <w:rsid w:val="005B566F"/>
    <w:rsid w:val="005B6C9A"/>
    <w:rsid w:val="005B7190"/>
    <w:rsid w:val="005B73A1"/>
    <w:rsid w:val="005B7B1B"/>
    <w:rsid w:val="005B7F3A"/>
    <w:rsid w:val="005C0EB7"/>
    <w:rsid w:val="005C273A"/>
    <w:rsid w:val="005C2BEA"/>
    <w:rsid w:val="005C3A2C"/>
    <w:rsid w:val="005C3FB5"/>
    <w:rsid w:val="005C5ED6"/>
    <w:rsid w:val="005C6494"/>
    <w:rsid w:val="005C6B81"/>
    <w:rsid w:val="005C7167"/>
    <w:rsid w:val="005D0452"/>
    <w:rsid w:val="005D21BE"/>
    <w:rsid w:val="005D2508"/>
    <w:rsid w:val="005D2E11"/>
    <w:rsid w:val="005D31D6"/>
    <w:rsid w:val="005D48D7"/>
    <w:rsid w:val="005D496B"/>
    <w:rsid w:val="005D552D"/>
    <w:rsid w:val="005D5867"/>
    <w:rsid w:val="005D5DA2"/>
    <w:rsid w:val="005D6131"/>
    <w:rsid w:val="005D645B"/>
    <w:rsid w:val="005D6FDF"/>
    <w:rsid w:val="005E0014"/>
    <w:rsid w:val="005E01AB"/>
    <w:rsid w:val="005E14A4"/>
    <w:rsid w:val="005E22E1"/>
    <w:rsid w:val="005E2518"/>
    <w:rsid w:val="005E2E5B"/>
    <w:rsid w:val="005E37B9"/>
    <w:rsid w:val="005E3EDC"/>
    <w:rsid w:val="005E4CB1"/>
    <w:rsid w:val="005E4E3C"/>
    <w:rsid w:val="005E4E7E"/>
    <w:rsid w:val="005E5DEA"/>
    <w:rsid w:val="005E63E9"/>
    <w:rsid w:val="005E67B6"/>
    <w:rsid w:val="005E7D60"/>
    <w:rsid w:val="005F0008"/>
    <w:rsid w:val="005F2750"/>
    <w:rsid w:val="005F3120"/>
    <w:rsid w:val="005F3896"/>
    <w:rsid w:val="005F40C2"/>
    <w:rsid w:val="005F56BC"/>
    <w:rsid w:val="005F5CD1"/>
    <w:rsid w:val="005F79DB"/>
    <w:rsid w:val="0060096E"/>
    <w:rsid w:val="00600FFA"/>
    <w:rsid w:val="00602506"/>
    <w:rsid w:val="00602FD2"/>
    <w:rsid w:val="00604016"/>
    <w:rsid w:val="006044DB"/>
    <w:rsid w:val="0060619C"/>
    <w:rsid w:val="00607275"/>
    <w:rsid w:val="00607E6D"/>
    <w:rsid w:val="00611A73"/>
    <w:rsid w:val="00612882"/>
    <w:rsid w:val="00612D28"/>
    <w:rsid w:val="00612DBE"/>
    <w:rsid w:val="00613AF2"/>
    <w:rsid w:val="00616378"/>
    <w:rsid w:val="0061759F"/>
    <w:rsid w:val="00617677"/>
    <w:rsid w:val="00617C55"/>
    <w:rsid w:val="006202BB"/>
    <w:rsid w:val="00620E4A"/>
    <w:rsid w:val="00620FCA"/>
    <w:rsid w:val="006210B8"/>
    <w:rsid w:val="006216A1"/>
    <w:rsid w:val="00621983"/>
    <w:rsid w:val="006220B4"/>
    <w:rsid w:val="00623E60"/>
    <w:rsid w:val="00625828"/>
    <w:rsid w:val="0063082A"/>
    <w:rsid w:val="00632557"/>
    <w:rsid w:val="00634D6A"/>
    <w:rsid w:val="0063674C"/>
    <w:rsid w:val="00637261"/>
    <w:rsid w:val="0063730A"/>
    <w:rsid w:val="006402DA"/>
    <w:rsid w:val="006409E2"/>
    <w:rsid w:val="0064253B"/>
    <w:rsid w:val="006427D7"/>
    <w:rsid w:val="00643519"/>
    <w:rsid w:val="00645BAC"/>
    <w:rsid w:val="006462E0"/>
    <w:rsid w:val="00646884"/>
    <w:rsid w:val="006477B5"/>
    <w:rsid w:val="00650528"/>
    <w:rsid w:val="006508D1"/>
    <w:rsid w:val="00650B58"/>
    <w:rsid w:val="00650D8F"/>
    <w:rsid w:val="00652F04"/>
    <w:rsid w:val="0065429A"/>
    <w:rsid w:val="00655101"/>
    <w:rsid w:val="006557E8"/>
    <w:rsid w:val="00657039"/>
    <w:rsid w:val="00657E91"/>
    <w:rsid w:val="00657F46"/>
    <w:rsid w:val="00660E98"/>
    <w:rsid w:val="00661019"/>
    <w:rsid w:val="0066112B"/>
    <w:rsid w:val="00663AB1"/>
    <w:rsid w:val="00665F04"/>
    <w:rsid w:val="00672EDE"/>
    <w:rsid w:val="00672EF2"/>
    <w:rsid w:val="0067310A"/>
    <w:rsid w:val="006739E7"/>
    <w:rsid w:val="006744DA"/>
    <w:rsid w:val="00674827"/>
    <w:rsid w:val="0067487E"/>
    <w:rsid w:val="00674A2F"/>
    <w:rsid w:val="006759B5"/>
    <w:rsid w:val="006759FA"/>
    <w:rsid w:val="00675AF2"/>
    <w:rsid w:val="006760EB"/>
    <w:rsid w:val="00677161"/>
    <w:rsid w:val="00677D23"/>
    <w:rsid w:val="00682D76"/>
    <w:rsid w:val="00683C1F"/>
    <w:rsid w:val="00683ED1"/>
    <w:rsid w:val="0068429C"/>
    <w:rsid w:val="006848C3"/>
    <w:rsid w:val="00684B1B"/>
    <w:rsid w:val="0068584F"/>
    <w:rsid w:val="006860FB"/>
    <w:rsid w:val="0068766F"/>
    <w:rsid w:val="006901EC"/>
    <w:rsid w:val="00691C05"/>
    <w:rsid w:val="00691FAD"/>
    <w:rsid w:val="00691FCD"/>
    <w:rsid w:val="0069207C"/>
    <w:rsid w:val="00692C7E"/>
    <w:rsid w:val="00696842"/>
    <w:rsid w:val="00697A6D"/>
    <w:rsid w:val="00697B48"/>
    <w:rsid w:val="006A043F"/>
    <w:rsid w:val="006A0D63"/>
    <w:rsid w:val="006A48E0"/>
    <w:rsid w:val="006A6C60"/>
    <w:rsid w:val="006B09DF"/>
    <w:rsid w:val="006B19CE"/>
    <w:rsid w:val="006B1D1C"/>
    <w:rsid w:val="006B1D2C"/>
    <w:rsid w:val="006B3140"/>
    <w:rsid w:val="006B364B"/>
    <w:rsid w:val="006B519B"/>
    <w:rsid w:val="006B51DD"/>
    <w:rsid w:val="006B6659"/>
    <w:rsid w:val="006C100F"/>
    <w:rsid w:val="006C2298"/>
    <w:rsid w:val="006C2B68"/>
    <w:rsid w:val="006C36E7"/>
    <w:rsid w:val="006C399B"/>
    <w:rsid w:val="006C3AA3"/>
    <w:rsid w:val="006C3AC4"/>
    <w:rsid w:val="006C62D5"/>
    <w:rsid w:val="006C6363"/>
    <w:rsid w:val="006C7DFD"/>
    <w:rsid w:val="006D12F5"/>
    <w:rsid w:val="006D26D6"/>
    <w:rsid w:val="006D482D"/>
    <w:rsid w:val="006D4B11"/>
    <w:rsid w:val="006D4E31"/>
    <w:rsid w:val="006D5369"/>
    <w:rsid w:val="006D59FA"/>
    <w:rsid w:val="006D6FB0"/>
    <w:rsid w:val="006D7CBA"/>
    <w:rsid w:val="006E19D0"/>
    <w:rsid w:val="006E3AB5"/>
    <w:rsid w:val="006E6150"/>
    <w:rsid w:val="006F05FA"/>
    <w:rsid w:val="006F06BC"/>
    <w:rsid w:val="006F257C"/>
    <w:rsid w:val="006F29D4"/>
    <w:rsid w:val="006F2C37"/>
    <w:rsid w:val="006F305D"/>
    <w:rsid w:val="006F483B"/>
    <w:rsid w:val="006F509E"/>
    <w:rsid w:val="006F56AE"/>
    <w:rsid w:val="006F5E18"/>
    <w:rsid w:val="006F671F"/>
    <w:rsid w:val="006F6D5E"/>
    <w:rsid w:val="006F6FF6"/>
    <w:rsid w:val="006F7330"/>
    <w:rsid w:val="00701063"/>
    <w:rsid w:val="0070397E"/>
    <w:rsid w:val="00703D99"/>
    <w:rsid w:val="00704B03"/>
    <w:rsid w:val="0070563D"/>
    <w:rsid w:val="007067D7"/>
    <w:rsid w:val="00707110"/>
    <w:rsid w:val="0070733B"/>
    <w:rsid w:val="007076F8"/>
    <w:rsid w:val="00707DBC"/>
    <w:rsid w:val="00707FCA"/>
    <w:rsid w:val="00710BDF"/>
    <w:rsid w:val="00711361"/>
    <w:rsid w:val="007118F2"/>
    <w:rsid w:val="00711D24"/>
    <w:rsid w:val="007124FD"/>
    <w:rsid w:val="007150AC"/>
    <w:rsid w:val="00716F88"/>
    <w:rsid w:val="00717BC3"/>
    <w:rsid w:val="00717E54"/>
    <w:rsid w:val="00723082"/>
    <w:rsid w:val="00723BBD"/>
    <w:rsid w:val="0072581D"/>
    <w:rsid w:val="0072589A"/>
    <w:rsid w:val="00726F8F"/>
    <w:rsid w:val="00727437"/>
    <w:rsid w:val="007275CD"/>
    <w:rsid w:val="007277C6"/>
    <w:rsid w:val="0072782C"/>
    <w:rsid w:val="007305E9"/>
    <w:rsid w:val="00731431"/>
    <w:rsid w:val="00731587"/>
    <w:rsid w:val="007317C3"/>
    <w:rsid w:val="007333D3"/>
    <w:rsid w:val="00734EBB"/>
    <w:rsid w:val="0073523E"/>
    <w:rsid w:val="00735255"/>
    <w:rsid w:val="00735BB9"/>
    <w:rsid w:val="00735F4D"/>
    <w:rsid w:val="0073601B"/>
    <w:rsid w:val="0073604C"/>
    <w:rsid w:val="00736965"/>
    <w:rsid w:val="007369CF"/>
    <w:rsid w:val="00736EE1"/>
    <w:rsid w:val="00736F3B"/>
    <w:rsid w:val="0073788F"/>
    <w:rsid w:val="007405AE"/>
    <w:rsid w:val="00741023"/>
    <w:rsid w:val="0074240B"/>
    <w:rsid w:val="0074266A"/>
    <w:rsid w:val="00742CFB"/>
    <w:rsid w:val="0074448E"/>
    <w:rsid w:val="00744534"/>
    <w:rsid w:val="007446EF"/>
    <w:rsid w:val="00745F2F"/>
    <w:rsid w:val="007467B0"/>
    <w:rsid w:val="00746A6C"/>
    <w:rsid w:val="00752AB2"/>
    <w:rsid w:val="00753D88"/>
    <w:rsid w:val="00753F40"/>
    <w:rsid w:val="00754FC3"/>
    <w:rsid w:val="00755406"/>
    <w:rsid w:val="007558DB"/>
    <w:rsid w:val="00755C7E"/>
    <w:rsid w:val="00755DB6"/>
    <w:rsid w:val="007561A1"/>
    <w:rsid w:val="00757BE4"/>
    <w:rsid w:val="007602A6"/>
    <w:rsid w:val="00760B22"/>
    <w:rsid w:val="007613EC"/>
    <w:rsid w:val="00762029"/>
    <w:rsid w:val="00762181"/>
    <w:rsid w:val="00762589"/>
    <w:rsid w:val="00762894"/>
    <w:rsid w:val="00763A2F"/>
    <w:rsid w:val="00763FBB"/>
    <w:rsid w:val="00764714"/>
    <w:rsid w:val="00764766"/>
    <w:rsid w:val="00764A70"/>
    <w:rsid w:val="0076545B"/>
    <w:rsid w:val="007658F5"/>
    <w:rsid w:val="0076713D"/>
    <w:rsid w:val="0076749A"/>
    <w:rsid w:val="0076790D"/>
    <w:rsid w:val="00770C4B"/>
    <w:rsid w:val="007710F2"/>
    <w:rsid w:val="007720F0"/>
    <w:rsid w:val="007723E4"/>
    <w:rsid w:val="00772518"/>
    <w:rsid w:val="0077369A"/>
    <w:rsid w:val="007742FA"/>
    <w:rsid w:val="007770B6"/>
    <w:rsid w:val="007774AE"/>
    <w:rsid w:val="00777555"/>
    <w:rsid w:val="007775B3"/>
    <w:rsid w:val="00777934"/>
    <w:rsid w:val="00780D37"/>
    <w:rsid w:val="007815A0"/>
    <w:rsid w:val="00781F1F"/>
    <w:rsid w:val="0078246C"/>
    <w:rsid w:val="007825C3"/>
    <w:rsid w:val="007834EF"/>
    <w:rsid w:val="00783DD7"/>
    <w:rsid w:val="007865E2"/>
    <w:rsid w:val="00787370"/>
    <w:rsid w:val="007900C4"/>
    <w:rsid w:val="00790390"/>
    <w:rsid w:val="00790515"/>
    <w:rsid w:val="00790F33"/>
    <w:rsid w:val="0079108D"/>
    <w:rsid w:val="007911FC"/>
    <w:rsid w:val="0079205A"/>
    <w:rsid w:val="007940FD"/>
    <w:rsid w:val="00794DD6"/>
    <w:rsid w:val="00796FC3"/>
    <w:rsid w:val="007977E3"/>
    <w:rsid w:val="00797C0D"/>
    <w:rsid w:val="007A24DF"/>
    <w:rsid w:val="007A24FA"/>
    <w:rsid w:val="007A2654"/>
    <w:rsid w:val="007A28FA"/>
    <w:rsid w:val="007A2C7C"/>
    <w:rsid w:val="007A2CEB"/>
    <w:rsid w:val="007A3409"/>
    <w:rsid w:val="007A4329"/>
    <w:rsid w:val="007A5834"/>
    <w:rsid w:val="007A6289"/>
    <w:rsid w:val="007A7925"/>
    <w:rsid w:val="007B0373"/>
    <w:rsid w:val="007B06DF"/>
    <w:rsid w:val="007B3092"/>
    <w:rsid w:val="007B3C8A"/>
    <w:rsid w:val="007B3D55"/>
    <w:rsid w:val="007B471B"/>
    <w:rsid w:val="007B5105"/>
    <w:rsid w:val="007B55EE"/>
    <w:rsid w:val="007B57F3"/>
    <w:rsid w:val="007B5A49"/>
    <w:rsid w:val="007B6ACC"/>
    <w:rsid w:val="007B75F8"/>
    <w:rsid w:val="007B7649"/>
    <w:rsid w:val="007C0853"/>
    <w:rsid w:val="007C0CF6"/>
    <w:rsid w:val="007C0DA7"/>
    <w:rsid w:val="007C2263"/>
    <w:rsid w:val="007C3783"/>
    <w:rsid w:val="007C39AB"/>
    <w:rsid w:val="007C3FE0"/>
    <w:rsid w:val="007C4053"/>
    <w:rsid w:val="007C4A71"/>
    <w:rsid w:val="007C4FCC"/>
    <w:rsid w:val="007C5285"/>
    <w:rsid w:val="007C592F"/>
    <w:rsid w:val="007C733C"/>
    <w:rsid w:val="007C7926"/>
    <w:rsid w:val="007D0025"/>
    <w:rsid w:val="007D0BE2"/>
    <w:rsid w:val="007D1C6F"/>
    <w:rsid w:val="007D2757"/>
    <w:rsid w:val="007D3939"/>
    <w:rsid w:val="007D3FF3"/>
    <w:rsid w:val="007D4852"/>
    <w:rsid w:val="007D49E4"/>
    <w:rsid w:val="007D63F1"/>
    <w:rsid w:val="007D663B"/>
    <w:rsid w:val="007E01FE"/>
    <w:rsid w:val="007E18C2"/>
    <w:rsid w:val="007E2407"/>
    <w:rsid w:val="007E61C4"/>
    <w:rsid w:val="007E7642"/>
    <w:rsid w:val="007F0454"/>
    <w:rsid w:val="007F0A56"/>
    <w:rsid w:val="007F1360"/>
    <w:rsid w:val="007F27C9"/>
    <w:rsid w:val="007F309E"/>
    <w:rsid w:val="007F34EF"/>
    <w:rsid w:val="007F3D40"/>
    <w:rsid w:val="007F5E67"/>
    <w:rsid w:val="007F6726"/>
    <w:rsid w:val="007F70F1"/>
    <w:rsid w:val="00800061"/>
    <w:rsid w:val="0080026D"/>
    <w:rsid w:val="00800DA8"/>
    <w:rsid w:val="00802076"/>
    <w:rsid w:val="0080292E"/>
    <w:rsid w:val="00803FB4"/>
    <w:rsid w:val="00804CF9"/>
    <w:rsid w:val="008055C9"/>
    <w:rsid w:val="00811144"/>
    <w:rsid w:val="00811677"/>
    <w:rsid w:val="00811935"/>
    <w:rsid w:val="00811A8E"/>
    <w:rsid w:val="00811B42"/>
    <w:rsid w:val="0081232E"/>
    <w:rsid w:val="0081281B"/>
    <w:rsid w:val="00816C73"/>
    <w:rsid w:val="0081708A"/>
    <w:rsid w:val="008173E8"/>
    <w:rsid w:val="008204BC"/>
    <w:rsid w:val="008213EB"/>
    <w:rsid w:val="0082192E"/>
    <w:rsid w:val="008219B7"/>
    <w:rsid w:val="008268CB"/>
    <w:rsid w:val="00826DA1"/>
    <w:rsid w:val="00827086"/>
    <w:rsid w:val="00827263"/>
    <w:rsid w:val="00830990"/>
    <w:rsid w:val="0083104A"/>
    <w:rsid w:val="00831AB9"/>
    <w:rsid w:val="00832430"/>
    <w:rsid w:val="008340DA"/>
    <w:rsid w:val="00835418"/>
    <w:rsid w:val="0083586B"/>
    <w:rsid w:val="00837750"/>
    <w:rsid w:val="008415D1"/>
    <w:rsid w:val="00841753"/>
    <w:rsid w:val="00843139"/>
    <w:rsid w:val="00843993"/>
    <w:rsid w:val="00844527"/>
    <w:rsid w:val="00845147"/>
    <w:rsid w:val="0084562C"/>
    <w:rsid w:val="008458A2"/>
    <w:rsid w:val="00845A77"/>
    <w:rsid w:val="00846ED0"/>
    <w:rsid w:val="008505AC"/>
    <w:rsid w:val="00850657"/>
    <w:rsid w:val="00850ABD"/>
    <w:rsid w:val="00850EEC"/>
    <w:rsid w:val="008511E9"/>
    <w:rsid w:val="00852423"/>
    <w:rsid w:val="00852E50"/>
    <w:rsid w:val="00853228"/>
    <w:rsid w:val="008538CF"/>
    <w:rsid w:val="00856B7F"/>
    <w:rsid w:val="0085707A"/>
    <w:rsid w:val="00857747"/>
    <w:rsid w:val="00861197"/>
    <w:rsid w:val="008614FF"/>
    <w:rsid w:val="008616D1"/>
    <w:rsid w:val="0086383C"/>
    <w:rsid w:val="00863BA4"/>
    <w:rsid w:val="00864194"/>
    <w:rsid w:val="00865B3A"/>
    <w:rsid w:val="0086750E"/>
    <w:rsid w:val="00867D35"/>
    <w:rsid w:val="00873C31"/>
    <w:rsid w:val="00873D85"/>
    <w:rsid w:val="008744C7"/>
    <w:rsid w:val="00875783"/>
    <w:rsid w:val="00875EDF"/>
    <w:rsid w:val="00876343"/>
    <w:rsid w:val="00876AD6"/>
    <w:rsid w:val="00877984"/>
    <w:rsid w:val="00877CCF"/>
    <w:rsid w:val="008801DA"/>
    <w:rsid w:val="00880852"/>
    <w:rsid w:val="00883129"/>
    <w:rsid w:val="0088501E"/>
    <w:rsid w:val="00885829"/>
    <w:rsid w:val="0088682A"/>
    <w:rsid w:val="00892A78"/>
    <w:rsid w:val="00896501"/>
    <w:rsid w:val="00896D06"/>
    <w:rsid w:val="00897C4B"/>
    <w:rsid w:val="008A0D04"/>
    <w:rsid w:val="008A39BB"/>
    <w:rsid w:val="008A3DB3"/>
    <w:rsid w:val="008A4358"/>
    <w:rsid w:val="008A59E7"/>
    <w:rsid w:val="008A6535"/>
    <w:rsid w:val="008A6E12"/>
    <w:rsid w:val="008A7B7C"/>
    <w:rsid w:val="008B0036"/>
    <w:rsid w:val="008B1423"/>
    <w:rsid w:val="008B1441"/>
    <w:rsid w:val="008B1965"/>
    <w:rsid w:val="008B1C96"/>
    <w:rsid w:val="008B20C1"/>
    <w:rsid w:val="008B38BE"/>
    <w:rsid w:val="008B41D6"/>
    <w:rsid w:val="008B6BDB"/>
    <w:rsid w:val="008C0D96"/>
    <w:rsid w:val="008C12B3"/>
    <w:rsid w:val="008C2D0B"/>
    <w:rsid w:val="008C375B"/>
    <w:rsid w:val="008C4404"/>
    <w:rsid w:val="008C4748"/>
    <w:rsid w:val="008C4ECA"/>
    <w:rsid w:val="008C6335"/>
    <w:rsid w:val="008C660B"/>
    <w:rsid w:val="008C7BDB"/>
    <w:rsid w:val="008C7C95"/>
    <w:rsid w:val="008C7E42"/>
    <w:rsid w:val="008D0965"/>
    <w:rsid w:val="008D15C9"/>
    <w:rsid w:val="008D1886"/>
    <w:rsid w:val="008D1A20"/>
    <w:rsid w:val="008D42AB"/>
    <w:rsid w:val="008D4679"/>
    <w:rsid w:val="008D4CE9"/>
    <w:rsid w:val="008D4D25"/>
    <w:rsid w:val="008D4E26"/>
    <w:rsid w:val="008D4FEE"/>
    <w:rsid w:val="008D55A9"/>
    <w:rsid w:val="008D595F"/>
    <w:rsid w:val="008D639F"/>
    <w:rsid w:val="008D7FCD"/>
    <w:rsid w:val="008E017F"/>
    <w:rsid w:val="008E0336"/>
    <w:rsid w:val="008E056C"/>
    <w:rsid w:val="008E0B40"/>
    <w:rsid w:val="008E0EEE"/>
    <w:rsid w:val="008E1365"/>
    <w:rsid w:val="008E1884"/>
    <w:rsid w:val="008E2AA1"/>
    <w:rsid w:val="008E4636"/>
    <w:rsid w:val="008E56B6"/>
    <w:rsid w:val="008E5853"/>
    <w:rsid w:val="008E58BD"/>
    <w:rsid w:val="008E6054"/>
    <w:rsid w:val="008E61B6"/>
    <w:rsid w:val="008E6243"/>
    <w:rsid w:val="008E716A"/>
    <w:rsid w:val="008E771C"/>
    <w:rsid w:val="008F0324"/>
    <w:rsid w:val="008F377E"/>
    <w:rsid w:val="008F3B30"/>
    <w:rsid w:val="008F3BB9"/>
    <w:rsid w:val="008F4B9E"/>
    <w:rsid w:val="008F50CF"/>
    <w:rsid w:val="008F5437"/>
    <w:rsid w:val="008F5823"/>
    <w:rsid w:val="008F74F4"/>
    <w:rsid w:val="008F7902"/>
    <w:rsid w:val="008F7B2C"/>
    <w:rsid w:val="008F7E05"/>
    <w:rsid w:val="009017F9"/>
    <w:rsid w:val="0090244C"/>
    <w:rsid w:val="0090262D"/>
    <w:rsid w:val="00902D27"/>
    <w:rsid w:val="009035D9"/>
    <w:rsid w:val="00903ED3"/>
    <w:rsid w:val="009046E3"/>
    <w:rsid w:val="009077D0"/>
    <w:rsid w:val="0090795F"/>
    <w:rsid w:val="00907D78"/>
    <w:rsid w:val="00907F6D"/>
    <w:rsid w:val="00910E8A"/>
    <w:rsid w:val="009119D4"/>
    <w:rsid w:val="00911E61"/>
    <w:rsid w:val="009122BC"/>
    <w:rsid w:val="00913196"/>
    <w:rsid w:val="00913A67"/>
    <w:rsid w:val="00913C23"/>
    <w:rsid w:val="009156A5"/>
    <w:rsid w:val="00916100"/>
    <w:rsid w:val="0091616A"/>
    <w:rsid w:val="00916937"/>
    <w:rsid w:val="009179BE"/>
    <w:rsid w:val="00925BDF"/>
    <w:rsid w:val="0092697A"/>
    <w:rsid w:val="00926E09"/>
    <w:rsid w:val="0092780B"/>
    <w:rsid w:val="00927FCB"/>
    <w:rsid w:val="0093059F"/>
    <w:rsid w:val="00931318"/>
    <w:rsid w:val="00931992"/>
    <w:rsid w:val="00932776"/>
    <w:rsid w:val="00932CBB"/>
    <w:rsid w:val="0093537A"/>
    <w:rsid w:val="0093584B"/>
    <w:rsid w:val="00935967"/>
    <w:rsid w:val="009372D7"/>
    <w:rsid w:val="009428E8"/>
    <w:rsid w:val="009433FA"/>
    <w:rsid w:val="00944C9E"/>
    <w:rsid w:val="00944DDE"/>
    <w:rsid w:val="00944FF7"/>
    <w:rsid w:val="009465A3"/>
    <w:rsid w:val="0094672F"/>
    <w:rsid w:val="009470AF"/>
    <w:rsid w:val="0095092F"/>
    <w:rsid w:val="00951479"/>
    <w:rsid w:val="0095332E"/>
    <w:rsid w:val="00953AC1"/>
    <w:rsid w:val="00953E99"/>
    <w:rsid w:val="00955237"/>
    <w:rsid w:val="00955FE9"/>
    <w:rsid w:val="00956BC1"/>
    <w:rsid w:val="00957FAF"/>
    <w:rsid w:val="00962B60"/>
    <w:rsid w:val="00963975"/>
    <w:rsid w:val="00963B4E"/>
    <w:rsid w:val="0097041F"/>
    <w:rsid w:val="009713D9"/>
    <w:rsid w:val="00972743"/>
    <w:rsid w:val="009740CB"/>
    <w:rsid w:val="00974370"/>
    <w:rsid w:val="009745A1"/>
    <w:rsid w:val="00975167"/>
    <w:rsid w:val="00975D5A"/>
    <w:rsid w:val="00977072"/>
    <w:rsid w:val="009808E2"/>
    <w:rsid w:val="00982002"/>
    <w:rsid w:val="00982AE0"/>
    <w:rsid w:val="009847AC"/>
    <w:rsid w:val="00984AB7"/>
    <w:rsid w:val="00985C59"/>
    <w:rsid w:val="009875CE"/>
    <w:rsid w:val="00987D82"/>
    <w:rsid w:val="0099152C"/>
    <w:rsid w:val="00994E73"/>
    <w:rsid w:val="00995FE3"/>
    <w:rsid w:val="00996502"/>
    <w:rsid w:val="00996594"/>
    <w:rsid w:val="00996D1A"/>
    <w:rsid w:val="009971E1"/>
    <w:rsid w:val="009977C8"/>
    <w:rsid w:val="009A037B"/>
    <w:rsid w:val="009A0502"/>
    <w:rsid w:val="009A0986"/>
    <w:rsid w:val="009A0F2E"/>
    <w:rsid w:val="009A24CC"/>
    <w:rsid w:val="009A306D"/>
    <w:rsid w:val="009A309E"/>
    <w:rsid w:val="009A34ED"/>
    <w:rsid w:val="009A4220"/>
    <w:rsid w:val="009A5129"/>
    <w:rsid w:val="009A6C3A"/>
    <w:rsid w:val="009A7227"/>
    <w:rsid w:val="009B02BC"/>
    <w:rsid w:val="009B0556"/>
    <w:rsid w:val="009B19F7"/>
    <w:rsid w:val="009B1DEC"/>
    <w:rsid w:val="009B272C"/>
    <w:rsid w:val="009B439B"/>
    <w:rsid w:val="009B7EC1"/>
    <w:rsid w:val="009C1941"/>
    <w:rsid w:val="009C1E93"/>
    <w:rsid w:val="009C2983"/>
    <w:rsid w:val="009C46D4"/>
    <w:rsid w:val="009C4734"/>
    <w:rsid w:val="009C65E2"/>
    <w:rsid w:val="009C66FD"/>
    <w:rsid w:val="009C6BF9"/>
    <w:rsid w:val="009C7A2C"/>
    <w:rsid w:val="009D15C9"/>
    <w:rsid w:val="009D1DA6"/>
    <w:rsid w:val="009D2222"/>
    <w:rsid w:val="009D5678"/>
    <w:rsid w:val="009D62A9"/>
    <w:rsid w:val="009E0B7B"/>
    <w:rsid w:val="009E0D80"/>
    <w:rsid w:val="009E1194"/>
    <w:rsid w:val="009E21A4"/>
    <w:rsid w:val="009E23AE"/>
    <w:rsid w:val="009E23CC"/>
    <w:rsid w:val="009E245E"/>
    <w:rsid w:val="009E39B4"/>
    <w:rsid w:val="009E5827"/>
    <w:rsid w:val="009E5E27"/>
    <w:rsid w:val="009E73AC"/>
    <w:rsid w:val="009E7C67"/>
    <w:rsid w:val="009F00F1"/>
    <w:rsid w:val="009F0467"/>
    <w:rsid w:val="009F20B0"/>
    <w:rsid w:val="009F2420"/>
    <w:rsid w:val="009F333D"/>
    <w:rsid w:val="009F3B2D"/>
    <w:rsid w:val="009F6354"/>
    <w:rsid w:val="009F6EDB"/>
    <w:rsid w:val="009F7179"/>
    <w:rsid w:val="009F7392"/>
    <w:rsid w:val="00A00BA1"/>
    <w:rsid w:val="00A00EDD"/>
    <w:rsid w:val="00A012C0"/>
    <w:rsid w:val="00A01663"/>
    <w:rsid w:val="00A01894"/>
    <w:rsid w:val="00A0373F"/>
    <w:rsid w:val="00A03F35"/>
    <w:rsid w:val="00A04AC8"/>
    <w:rsid w:val="00A04D5E"/>
    <w:rsid w:val="00A054BE"/>
    <w:rsid w:val="00A05515"/>
    <w:rsid w:val="00A05B55"/>
    <w:rsid w:val="00A05B9B"/>
    <w:rsid w:val="00A05C03"/>
    <w:rsid w:val="00A0620C"/>
    <w:rsid w:val="00A06587"/>
    <w:rsid w:val="00A078EB"/>
    <w:rsid w:val="00A07E79"/>
    <w:rsid w:val="00A07EF7"/>
    <w:rsid w:val="00A113F5"/>
    <w:rsid w:val="00A12C34"/>
    <w:rsid w:val="00A13BE5"/>
    <w:rsid w:val="00A15315"/>
    <w:rsid w:val="00A161E8"/>
    <w:rsid w:val="00A20319"/>
    <w:rsid w:val="00A204B2"/>
    <w:rsid w:val="00A205F3"/>
    <w:rsid w:val="00A216BC"/>
    <w:rsid w:val="00A21903"/>
    <w:rsid w:val="00A22EBE"/>
    <w:rsid w:val="00A2333D"/>
    <w:rsid w:val="00A23905"/>
    <w:rsid w:val="00A263B3"/>
    <w:rsid w:val="00A2704A"/>
    <w:rsid w:val="00A27A97"/>
    <w:rsid w:val="00A314FD"/>
    <w:rsid w:val="00A319D7"/>
    <w:rsid w:val="00A34592"/>
    <w:rsid w:val="00A34A22"/>
    <w:rsid w:val="00A34C38"/>
    <w:rsid w:val="00A3536B"/>
    <w:rsid w:val="00A353B9"/>
    <w:rsid w:val="00A36773"/>
    <w:rsid w:val="00A36889"/>
    <w:rsid w:val="00A36D4B"/>
    <w:rsid w:val="00A3756B"/>
    <w:rsid w:val="00A4131F"/>
    <w:rsid w:val="00A4170D"/>
    <w:rsid w:val="00A42382"/>
    <w:rsid w:val="00A4302C"/>
    <w:rsid w:val="00A45812"/>
    <w:rsid w:val="00A45DD1"/>
    <w:rsid w:val="00A4665C"/>
    <w:rsid w:val="00A46BF5"/>
    <w:rsid w:val="00A47517"/>
    <w:rsid w:val="00A507CB"/>
    <w:rsid w:val="00A509EA"/>
    <w:rsid w:val="00A512BF"/>
    <w:rsid w:val="00A51C2D"/>
    <w:rsid w:val="00A52E79"/>
    <w:rsid w:val="00A54B38"/>
    <w:rsid w:val="00A54F29"/>
    <w:rsid w:val="00A55E6F"/>
    <w:rsid w:val="00A579C3"/>
    <w:rsid w:val="00A603A3"/>
    <w:rsid w:val="00A626EB"/>
    <w:rsid w:val="00A62A59"/>
    <w:rsid w:val="00A62D66"/>
    <w:rsid w:val="00A633D8"/>
    <w:rsid w:val="00A63780"/>
    <w:rsid w:val="00A64999"/>
    <w:rsid w:val="00A64C23"/>
    <w:rsid w:val="00A659BF"/>
    <w:rsid w:val="00A674B3"/>
    <w:rsid w:val="00A67867"/>
    <w:rsid w:val="00A70414"/>
    <w:rsid w:val="00A72BEC"/>
    <w:rsid w:val="00A738A9"/>
    <w:rsid w:val="00A74753"/>
    <w:rsid w:val="00A74911"/>
    <w:rsid w:val="00A74FFF"/>
    <w:rsid w:val="00A751F0"/>
    <w:rsid w:val="00A7578A"/>
    <w:rsid w:val="00A75CF6"/>
    <w:rsid w:val="00A75F73"/>
    <w:rsid w:val="00A76A8E"/>
    <w:rsid w:val="00A778EE"/>
    <w:rsid w:val="00A82DD8"/>
    <w:rsid w:val="00A860D0"/>
    <w:rsid w:val="00A865EC"/>
    <w:rsid w:val="00A869D5"/>
    <w:rsid w:val="00A90113"/>
    <w:rsid w:val="00A91D0C"/>
    <w:rsid w:val="00A929C0"/>
    <w:rsid w:val="00A92F66"/>
    <w:rsid w:val="00A936C2"/>
    <w:rsid w:val="00A9370F"/>
    <w:rsid w:val="00A94412"/>
    <w:rsid w:val="00A946D3"/>
    <w:rsid w:val="00A94F83"/>
    <w:rsid w:val="00A95468"/>
    <w:rsid w:val="00A9569E"/>
    <w:rsid w:val="00A9648B"/>
    <w:rsid w:val="00A96AD2"/>
    <w:rsid w:val="00AA126A"/>
    <w:rsid w:val="00AA1869"/>
    <w:rsid w:val="00AA231D"/>
    <w:rsid w:val="00AA3210"/>
    <w:rsid w:val="00AA4316"/>
    <w:rsid w:val="00AA45BD"/>
    <w:rsid w:val="00AA473C"/>
    <w:rsid w:val="00AA491B"/>
    <w:rsid w:val="00AA4E4D"/>
    <w:rsid w:val="00AA50A9"/>
    <w:rsid w:val="00AA5DA8"/>
    <w:rsid w:val="00AA72D3"/>
    <w:rsid w:val="00AB170E"/>
    <w:rsid w:val="00AB2E38"/>
    <w:rsid w:val="00AB2F61"/>
    <w:rsid w:val="00AB32AA"/>
    <w:rsid w:val="00AB3A69"/>
    <w:rsid w:val="00AB6196"/>
    <w:rsid w:val="00AB6F20"/>
    <w:rsid w:val="00AC0713"/>
    <w:rsid w:val="00AC0B99"/>
    <w:rsid w:val="00AC24E6"/>
    <w:rsid w:val="00AC2FDA"/>
    <w:rsid w:val="00AC31CA"/>
    <w:rsid w:val="00AC3EBA"/>
    <w:rsid w:val="00AC4A2B"/>
    <w:rsid w:val="00AC5394"/>
    <w:rsid w:val="00AC6D3A"/>
    <w:rsid w:val="00AC6DFE"/>
    <w:rsid w:val="00AC7DA6"/>
    <w:rsid w:val="00AD0F5B"/>
    <w:rsid w:val="00AD1B15"/>
    <w:rsid w:val="00AD315E"/>
    <w:rsid w:val="00AD38DE"/>
    <w:rsid w:val="00AE1027"/>
    <w:rsid w:val="00AE155F"/>
    <w:rsid w:val="00AE4CDE"/>
    <w:rsid w:val="00AE52D9"/>
    <w:rsid w:val="00AE572C"/>
    <w:rsid w:val="00AE5F98"/>
    <w:rsid w:val="00AE6134"/>
    <w:rsid w:val="00AE695D"/>
    <w:rsid w:val="00AE6F9A"/>
    <w:rsid w:val="00AE711B"/>
    <w:rsid w:val="00AE7652"/>
    <w:rsid w:val="00AF0409"/>
    <w:rsid w:val="00AF087E"/>
    <w:rsid w:val="00AF227B"/>
    <w:rsid w:val="00AF2378"/>
    <w:rsid w:val="00AF291B"/>
    <w:rsid w:val="00AF3770"/>
    <w:rsid w:val="00AF41CB"/>
    <w:rsid w:val="00AF4396"/>
    <w:rsid w:val="00AF4AA3"/>
    <w:rsid w:val="00AF5567"/>
    <w:rsid w:val="00B01358"/>
    <w:rsid w:val="00B01785"/>
    <w:rsid w:val="00B02625"/>
    <w:rsid w:val="00B060B7"/>
    <w:rsid w:val="00B1067C"/>
    <w:rsid w:val="00B120F2"/>
    <w:rsid w:val="00B13856"/>
    <w:rsid w:val="00B13D7A"/>
    <w:rsid w:val="00B14D6D"/>
    <w:rsid w:val="00B15C1B"/>
    <w:rsid w:val="00B176EE"/>
    <w:rsid w:val="00B20322"/>
    <w:rsid w:val="00B21568"/>
    <w:rsid w:val="00B21B95"/>
    <w:rsid w:val="00B22C1F"/>
    <w:rsid w:val="00B2339C"/>
    <w:rsid w:val="00B241A3"/>
    <w:rsid w:val="00B24B00"/>
    <w:rsid w:val="00B257EF"/>
    <w:rsid w:val="00B26205"/>
    <w:rsid w:val="00B2738A"/>
    <w:rsid w:val="00B27E5E"/>
    <w:rsid w:val="00B27FC0"/>
    <w:rsid w:val="00B31B2F"/>
    <w:rsid w:val="00B320BE"/>
    <w:rsid w:val="00B3272E"/>
    <w:rsid w:val="00B32CDE"/>
    <w:rsid w:val="00B32E3D"/>
    <w:rsid w:val="00B336E8"/>
    <w:rsid w:val="00B37BD8"/>
    <w:rsid w:val="00B37C4B"/>
    <w:rsid w:val="00B40442"/>
    <w:rsid w:val="00B4059B"/>
    <w:rsid w:val="00B416E2"/>
    <w:rsid w:val="00B43E15"/>
    <w:rsid w:val="00B45867"/>
    <w:rsid w:val="00B459ED"/>
    <w:rsid w:val="00B45DCF"/>
    <w:rsid w:val="00B4646F"/>
    <w:rsid w:val="00B464CB"/>
    <w:rsid w:val="00B46DC4"/>
    <w:rsid w:val="00B4714F"/>
    <w:rsid w:val="00B47A48"/>
    <w:rsid w:val="00B50D38"/>
    <w:rsid w:val="00B516DF"/>
    <w:rsid w:val="00B52F27"/>
    <w:rsid w:val="00B53039"/>
    <w:rsid w:val="00B53417"/>
    <w:rsid w:val="00B542D7"/>
    <w:rsid w:val="00B54A47"/>
    <w:rsid w:val="00B561D5"/>
    <w:rsid w:val="00B567C2"/>
    <w:rsid w:val="00B56802"/>
    <w:rsid w:val="00B56DE3"/>
    <w:rsid w:val="00B573E3"/>
    <w:rsid w:val="00B57ADC"/>
    <w:rsid w:val="00B6075E"/>
    <w:rsid w:val="00B63BFF"/>
    <w:rsid w:val="00B65D72"/>
    <w:rsid w:val="00B660DC"/>
    <w:rsid w:val="00B66110"/>
    <w:rsid w:val="00B6619C"/>
    <w:rsid w:val="00B66BCE"/>
    <w:rsid w:val="00B678F4"/>
    <w:rsid w:val="00B67D45"/>
    <w:rsid w:val="00B70359"/>
    <w:rsid w:val="00B70902"/>
    <w:rsid w:val="00B72042"/>
    <w:rsid w:val="00B721C7"/>
    <w:rsid w:val="00B733B2"/>
    <w:rsid w:val="00B73CD3"/>
    <w:rsid w:val="00B7412D"/>
    <w:rsid w:val="00B747DF"/>
    <w:rsid w:val="00B752EA"/>
    <w:rsid w:val="00B758A2"/>
    <w:rsid w:val="00B76431"/>
    <w:rsid w:val="00B76DE7"/>
    <w:rsid w:val="00B779FD"/>
    <w:rsid w:val="00B8073A"/>
    <w:rsid w:val="00B8183C"/>
    <w:rsid w:val="00B8209F"/>
    <w:rsid w:val="00B82787"/>
    <w:rsid w:val="00B83A69"/>
    <w:rsid w:val="00B83A9D"/>
    <w:rsid w:val="00B84961"/>
    <w:rsid w:val="00B84FEE"/>
    <w:rsid w:val="00B8559C"/>
    <w:rsid w:val="00B8596B"/>
    <w:rsid w:val="00B86D12"/>
    <w:rsid w:val="00B87402"/>
    <w:rsid w:val="00B875B5"/>
    <w:rsid w:val="00B8785B"/>
    <w:rsid w:val="00B90330"/>
    <w:rsid w:val="00B90A3A"/>
    <w:rsid w:val="00B92892"/>
    <w:rsid w:val="00B9304E"/>
    <w:rsid w:val="00B93FB0"/>
    <w:rsid w:val="00B943E0"/>
    <w:rsid w:val="00B95408"/>
    <w:rsid w:val="00B9543D"/>
    <w:rsid w:val="00B965ED"/>
    <w:rsid w:val="00B96BB9"/>
    <w:rsid w:val="00B97D11"/>
    <w:rsid w:val="00BA0BF8"/>
    <w:rsid w:val="00BA1384"/>
    <w:rsid w:val="00BA26D3"/>
    <w:rsid w:val="00BA34A3"/>
    <w:rsid w:val="00BA4638"/>
    <w:rsid w:val="00BA5FEC"/>
    <w:rsid w:val="00BA6592"/>
    <w:rsid w:val="00BA6ECE"/>
    <w:rsid w:val="00BA7C30"/>
    <w:rsid w:val="00BB14A8"/>
    <w:rsid w:val="00BB1CE0"/>
    <w:rsid w:val="00BB2B09"/>
    <w:rsid w:val="00BB32AC"/>
    <w:rsid w:val="00BB34D5"/>
    <w:rsid w:val="00BB4600"/>
    <w:rsid w:val="00BB4CE8"/>
    <w:rsid w:val="00BB4DEA"/>
    <w:rsid w:val="00BB4EA2"/>
    <w:rsid w:val="00BB4F39"/>
    <w:rsid w:val="00BB542D"/>
    <w:rsid w:val="00BB556C"/>
    <w:rsid w:val="00BB6B99"/>
    <w:rsid w:val="00BB6BD3"/>
    <w:rsid w:val="00BB77AB"/>
    <w:rsid w:val="00BC04C4"/>
    <w:rsid w:val="00BC07D2"/>
    <w:rsid w:val="00BC0BDB"/>
    <w:rsid w:val="00BC174E"/>
    <w:rsid w:val="00BC27FA"/>
    <w:rsid w:val="00BC2B94"/>
    <w:rsid w:val="00BC42C4"/>
    <w:rsid w:val="00BC6791"/>
    <w:rsid w:val="00BD1461"/>
    <w:rsid w:val="00BD1C6D"/>
    <w:rsid w:val="00BD29C3"/>
    <w:rsid w:val="00BD2C6E"/>
    <w:rsid w:val="00BD3FDB"/>
    <w:rsid w:val="00BD4650"/>
    <w:rsid w:val="00BD599E"/>
    <w:rsid w:val="00BE0EFD"/>
    <w:rsid w:val="00BE17A6"/>
    <w:rsid w:val="00BE1F20"/>
    <w:rsid w:val="00BE2B73"/>
    <w:rsid w:val="00BE2BBB"/>
    <w:rsid w:val="00BE33C6"/>
    <w:rsid w:val="00BE33E6"/>
    <w:rsid w:val="00BE5C23"/>
    <w:rsid w:val="00BE5D5D"/>
    <w:rsid w:val="00BE606B"/>
    <w:rsid w:val="00BE6F38"/>
    <w:rsid w:val="00BE74F4"/>
    <w:rsid w:val="00BE7E0E"/>
    <w:rsid w:val="00BF0530"/>
    <w:rsid w:val="00BF0AE0"/>
    <w:rsid w:val="00BF37ED"/>
    <w:rsid w:val="00BF4C51"/>
    <w:rsid w:val="00BF5496"/>
    <w:rsid w:val="00BF6BEB"/>
    <w:rsid w:val="00BF76DE"/>
    <w:rsid w:val="00BF7742"/>
    <w:rsid w:val="00C00A46"/>
    <w:rsid w:val="00C00A5A"/>
    <w:rsid w:val="00C01E35"/>
    <w:rsid w:val="00C02127"/>
    <w:rsid w:val="00C02384"/>
    <w:rsid w:val="00C0269A"/>
    <w:rsid w:val="00C02DA6"/>
    <w:rsid w:val="00C02E0A"/>
    <w:rsid w:val="00C040CF"/>
    <w:rsid w:val="00C04CD2"/>
    <w:rsid w:val="00C04E09"/>
    <w:rsid w:val="00C06B8C"/>
    <w:rsid w:val="00C07D1B"/>
    <w:rsid w:val="00C12430"/>
    <w:rsid w:val="00C125B0"/>
    <w:rsid w:val="00C136D2"/>
    <w:rsid w:val="00C14437"/>
    <w:rsid w:val="00C15B12"/>
    <w:rsid w:val="00C160DE"/>
    <w:rsid w:val="00C16469"/>
    <w:rsid w:val="00C16B9D"/>
    <w:rsid w:val="00C17032"/>
    <w:rsid w:val="00C2002A"/>
    <w:rsid w:val="00C203A2"/>
    <w:rsid w:val="00C205FA"/>
    <w:rsid w:val="00C210C9"/>
    <w:rsid w:val="00C212DD"/>
    <w:rsid w:val="00C216B2"/>
    <w:rsid w:val="00C22BF7"/>
    <w:rsid w:val="00C22FD0"/>
    <w:rsid w:val="00C23042"/>
    <w:rsid w:val="00C23D98"/>
    <w:rsid w:val="00C23F5C"/>
    <w:rsid w:val="00C25DC7"/>
    <w:rsid w:val="00C272F1"/>
    <w:rsid w:val="00C27FCD"/>
    <w:rsid w:val="00C304D5"/>
    <w:rsid w:val="00C30504"/>
    <w:rsid w:val="00C306D0"/>
    <w:rsid w:val="00C30F54"/>
    <w:rsid w:val="00C31051"/>
    <w:rsid w:val="00C31E8F"/>
    <w:rsid w:val="00C31FB3"/>
    <w:rsid w:val="00C354F0"/>
    <w:rsid w:val="00C356BE"/>
    <w:rsid w:val="00C357C1"/>
    <w:rsid w:val="00C41283"/>
    <w:rsid w:val="00C41549"/>
    <w:rsid w:val="00C42055"/>
    <w:rsid w:val="00C42A26"/>
    <w:rsid w:val="00C44378"/>
    <w:rsid w:val="00C44774"/>
    <w:rsid w:val="00C44D48"/>
    <w:rsid w:val="00C458BE"/>
    <w:rsid w:val="00C458CF"/>
    <w:rsid w:val="00C463F7"/>
    <w:rsid w:val="00C515D2"/>
    <w:rsid w:val="00C517FD"/>
    <w:rsid w:val="00C51A66"/>
    <w:rsid w:val="00C52FB5"/>
    <w:rsid w:val="00C546FE"/>
    <w:rsid w:val="00C5476D"/>
    <w:rsid w:val="00C551DD"/>
    <w:rsid w:val="00C554CA"/>
    <w:rsid w:val="00C568A6"/>
    <w:rsid w:val="00C57501"/>
    <w:rsid w:val="00C605F7"/>
    <w:rsid w:val="00C611D8"/>
    <w:rsid w:val="00C622C1"/>
    <w:rsid w:val="00C6236E"/>
    <w:rsid w:val="00C625EB"/>
    <w:rsid w:val="00C631E8"/>
    <w:rsid w:val="00C63D87"/>
    <w:rsid w:val="00C6418E"/>
    <w:rsid w:val="00C643D9"/>
    <w:rsid w:val="00C64422"/>
    <w:rsid w:val="00C65479"/>
    <w:rsid w:val="00C670AC"/>
    <w:rsid w:val="00C67414"/>
    <w:rsid w:val="00C67A7F"/>
    <w:rsid w:val="00C6A28F"/>
    <w:rsid w:val="00C706A2"/>
    <w:rsid w:val="00C712DC"/>
    <w:rsid w:val="00C71F3C"/>
    <w:rsid w:val="00C7299A"/>
    <w:rsid w:val="00C73374"/>
    <w:rsid w:val="00C738D7"/>
    <w:rsid w:val="00C754AE"/>
    <w:rsid w:val="00C756B5"/>
    <w:rsid w:val="00C757A1"/>
    <w:rsid w:val="00C77115"/>
    <w:rsid w:val="00C807E2"/>
    <w:rsid w:val="00C81241"/>
    <w:rsid w:val="00C8369A"/>
    <w:rsid w:val="00C846F5"/>
    <w:rsid w:val="00C84CF3"/>
    <w:rsid w:val="00C855FD"/>
    <w:rsid w:val="00C86C25"/>
    <w:rsid w:val="00C87427"/>
    <w:rsid w:val="00C90C83"/>
    <w:rsid w:val="00C91755"/>
    <w:rsid w:val="00C9189E"/>
    <w:rsid w:val="00C92541"/>
    <w:rsid w:val="00C925EB"/>
    <w:rsid w:val="00C926E4"/>
    <w:rsid w:val="00C938A0"/>
    <w:rsid w:val="00C95A80"/>
    <w:rsid w:val="00C95AE9"/>
    <w:rsid w:val="00C96019"/>
    <w:rsid w:val="00C97ABB"/>
    <w:rsid w:val="00C97D6D"/>
    <w:rsid w:val="00CA1B8D"/>
    <w:rsid w:val="00CA27DC"/>
    <w:rsid w:val="00CA3206"/>
    <w:rsid w:val="00CA5686"/>
    <w:rsid w:val="00CA61CB"/>
    <w:rsid w:val="00CA6785"/>
    <w:rsid w:val="00CA68BF"/>
    <w:rsid w:val="00CA69C9"/>
    <w:rsid w:val="00CA6F54"/>
    <w:rsid w:val="00CA75D6"/>
    <w:rsid w:val="00CA7FA7"/>
    <w:rsid w:val="00CB05F1"/>
    <w:rsid w:val="00CB30A2"/>
    <w:rsid w:val="00CB3158"/>
    <w:rsid w:val="00CB4138"/>
    <w:rsid w:val="00CB5052"/>
    <w:rsid w:val="00CB626A"/>
    <w:rsid w:val="00CB6488"/>
    <w:rsid w:val="00CB654C"/>
    <w:rsid w:val="00CB69D0"/>
    <w:rsid w:val="00CB7236"/>
    <w:rsid w:val="00CB73AC"/>
    <w:rsid w:val="00CB76ED"/>
    <w:rsid w:val="00CC09F4"/>
    <w:rsid w:val="00CC4372"/>
    <w:rsid w:val="00CC4DD9"/>
    <w:rsid w:val="00CC559D"/>
    <w:rsid w:val="00CC690C"/>
    <w:rsid w:val="00CD1476"/>
    <w:rsid w:val="00CD1874"/>
    <w:rsid w:val="00CD34D5"/>
    <w:rsid w:val="00CD431A"/>
    <w:rsid w:val="00CD495D"/>
    <w:rsid w:val="00CE11D2"/>
    <w:rsid w:val="00CE13AF"/>
    <w:rsid w:val="00CE192B"/>
    <w:rsid w:val="00CE213F"/>
    <w:rsid w:val="00CE25CE"/>
    <w:rsid w:val="00CE2D1B"/>
    <w:rsid w:val="00CE30BC"/>
    <w:rsid w:val="00CE3E63"/>
    <w:rsid w:val="00CE417F"/>
    <w:rsid w:val="00CE4F25"/>
    <w:rsid w:val="00CE5501"/>
    <w:rsid w:val="00CE5EC2"/>
    <w:rsid w:val="00CE660D"/>
    <w:rsid w:val="00CE674D"/>
    <w:rsid w:val="00CE71DA"/>
    <w:rsid w:val="00CF0842"/>
    <w:rsid w:val="00CF0866"/>
    <w:rsid w:val="00CF0F8F"/>
    <w:rsid w:val="00CF3056"/>
    <w:rsid w:val="00CF331D"/>
    <w:rsid w:val="00CF3478"/>
    <w:rsid w:val="00CF3480"/>
    <w:rsid w:val="00CF482E"/>
    <w:rsid w:val="00CF5FFA"/>
    <w:rsid w:val="00CF6FCB"/>
    <w:rsid w:val="00CF72B6"/>
    <w:rsid w:val="00D0119A"/>
    <w:rsid w:val="00D018D1"/>
    <w:rsid w:val="00D033B0"/>
    <w:rsid w:val="00D048D0"/>
    <w:rsid w:val="00D04C04"/>
    <w:rsid w:val="00D05282"/>
    <w:rsid w:val="00D07485"/>
    <w:rsid w:val="00D12B1A"/>
    <w:rsid w:val="00D135FC"/>
    <w:rsid w:val="00D14426"/>
    <w:rsid w:val="00D14476"/>
    <w:rsid w:val="00D14D55"/>
    <w:rsid w:val="00D14F05"/>
    <w:rsid w:val="00D16B8B"/>
    <w:rsid w:val="00D16FEC"/>
    <w:rsid w:val="00D17B56"/>
    <w:rsid w:val="00D17DF7"/>
    <w:rsid w:val="00D20F30"/>
    <w:rsid w:val="00D21B6B"/>
    <w:rsid w:val="00D23571"/>
    <w:rsid w:val="00D23ADA"/>
    <w:rsid w:val="00D242EE"/>
    <w:rsid w:val="00D2445E"/>
    <w:rsid w:val="00D24CA5"/>
    <w:rsid w:val="00D25090"/>
    <w:rsid w:val="00D268F7"/>
    <w:rsid w:val="00D271A0"/>
    <w:rsid w:val="00D2731E"/>
    <w:rsid w:val="00D2743C"/>
    <w:rsid w:val="00D27FFA"/>
    <w:rsid w:val="00D3107D"/>
    <w:rsid w:val="00D31C58"/>
    <w:rsid w:val="00D32004"/>
    <w:rsid w:val="00D32366"/>
    <w:rsid w:val="00D340E5"/>
    <w:rsid w:val="00D347B7"/>
    <w:rsid w:val="00D355CB"/>
    <w:rsid w:val="00D35D4D"/>
    <w:rsid w:val="00D37793"/>
    <w:rsid w:val="00D4075C"/>
    <w:rsid w:val="00D42401"/>
    <w:rsid w:val="00D439AC"/>
    <w:rsid w:val="00D44400"/>
    <w:rsid w:val="00D45505"/>
    <w:rsid w:val="00D45697"/>
    <w:rsid w:val="00D4767F"/>
    <w:rsid w:val="00D50702"/>
    <w:rsid w:val="00D50F4C"/>
    <w:rsid w:val="00D5193B"/>
    <w:rsid w:val="00D51969"/>
    <w:rsid w:val="00D51AB4"/>
    <w:rsid w:val="00D524A3"/>
    <w:rsid w:val="00D5388D"/>
    <w:rsid w:val="00D577FC"/>
    <w:rsid w:val="00D61461"/>
    <w:rsid w:val="00D62B78"/>
    <w:rsid w:val="00D631D6"/>
    <w:rsid w:val="00D64D3F"/>
    <w:rsid w:val="00D64E56"/>
    <w:rsid w:val="00D65A9A"/>
    <w:rsid w:val="00D66584"/>
    <w:rsid w:val="00D70090"/>
    <w:rsid w:val="00D7019E"/>
    <w:rsid w:val="00D70437"/>
    <w:rsid w:val="00D70A51"/>
    <w:rsid w:val="00D7103A"/>
    <w:rsid w:val="00D7167A"/>
    <w:rsid w:val="00D73E06"/>
    <w:rsid w:val="00D74AD7"/>
    <w:rsid w:val="00D75C0D"/>
    <w:rsid w:val="00D779DD"/>
    <w:rsid w:val="00D805FB"/>
    <w:rsid w:val="00D80AB9"/>
    <w:rsid w:val="00D823D8"/>
    <w:rsid w:val="00D83A39"/>
    <w:rsid w:val="00D83F1A"/>
    <w:rsid w:val="00D845F2"/>
    <w:rsid w:val="00D85758"/>
    <w:rsid w:val="00D87584"/>
    <w:rsid w:val="00D90264"/>
    <w:rsid w:val="00D90D40"/>
    <w:rsid w:val="00D9193F"/>
    <w:rsid w:val="00D94AD7"/>
    <w:rsid w:val="00D9500C"/>
    <w:rsid w:val="00D959CF"/>
    <w:rsid w:val="00D96C26"/>
    <w:rsid w:val="00D971E4"/>
    <w:rsid w:val="00DA19D8"/>
    <w:rsid w:val="00DA293E"/>
    <w:rsid w:val="00DA6614"/>
    <w:rsid w:val="00DA7123"/>
    <w:rsid w:val="00DA7E15"/>
    <w:rsid w:val="00DB0BCF"/>
    <w:rsid w:val="00DB1357"/>
    <w:rsid w:val="00DB3BBD"/>
    <w:rsid w:val="00DB401A"/>
    <w:rsid w:val="00DB74B2"/>
    <w:rsid w:val="00DC1043"/>
    <w:rsid w:val="00DC22E4"/>
    <w:rsid w:val="00DC347F"/>
    <w:rsid w:val="00DC3E8D"/>
    <w:rsid w:val="00DC4B56"/>
    <w:rsid w:val="00DC6E22"/>
    <w:rsid w:val="00DC7A10"/>
    <w:rsid w:val="00DC7F2D"/>
    <w:rsid w:val="00DD238E"/>
    <w:rsid w:val="00DD2AD9"/>
    <w:rsid w:val="00DD3040"/>
    <w:rsid w:val="00DD312E"/>
    <w:rsid w:val="00DD3773"/>
    <w:rsid w:val="00DD5F65"/>
    <w:rsid w:val="00DD6442"/>
    <w:rsid w:val="00DD6912"/>
    <w:rsid w:val="00DD7160"/>
    <w:rsid w:val="00DD7DA9"/>
    <w:rsid w:val="00DD7F30"/>
    <w:rsid w:val="00DE0FAF"/>
    <w:rsid w:val="00DE1E47"/>
    <w:rsid w:val="00DE5CE6"/>
    <w:rsid w:val="00DE659B"/>
    <w:rsid w:val="00DE6A87"/>
    <w:rsid w:val="00DE70CA"/>
    <w:rsid w:val="00DF1841"/>
    <w:rsid w:val="00DF1C01"/>
    <w:rsid w:val="00DF21D5"/>
    <w:rsid w:val="00DF231D"/>
    <w:rsid w:val="00DF3112"/>
    <w:rsid w:val="00DF361D"/>
    <w:rsid w:val="00DF47BE"/>
    <w:rsid w:val="00DF4FB8"/>
    <w:rsid w:val="00DF58BD"/>
    <w:rsid w:val="00DF6610"/>
    <w:rsid w:val="00DF6D2D"/>
    <w:rsid w:val="00DF6F80"/>
    <w:rsid w:val="00DF7A04"/>
    <w:rsid w:val="00E00D24"/>
    <w:rsid w:val="00E00E31"/>
    <w:rsid w:val="00E01A8A"/>
    <w:rsid w:val="00E0351D"/>
    <w:rsid w:val="00E04C56"/>
    <w:rsid w:val="00E05EB2"/>
    <w:rsid w:val="00E05F23"/>
    <w:rsid w:val="00E07A8C"/>
    <w:rsid w:val="00E07F2C"/>
    <w:rsid w:val="00E07F3B"/>
    <w:rsid w:val="00E10462"/>
    <w:rsid w:val="00E10E7B"/>
    <w:rsid w:val="00E110FA"/>
    <w:rsid w:val="00E11D68"/>
    <w:rsid w:val="00E1497D"/>
    <w:rsid w:val="00E14C71"/>
    <w:rsid w:val="00E15179"/>
    <w:rsid w:val="00E155B4"/>
    <w:rsid w:val="00E1590E"/>
    <w:rsid w:val="00E16087"/>
    <w:rsid w:val="00E16525"/>
    <w:rsid w:val="00E201D3"/>
    <w:rsid w:val="00E20AFC"/>
    <w:rsid w:val="00E21708"/>
    <w:rsid w:val="00E2175C"/>
    <w:rsid w:val="00E224AC"/>
    <w:rsid w:val="00E225A2"/>
    <w:rsid w:val="00E24398"/>
    <w:rsid w:val="00E25460"/>
    <w:rsid w:val="00E26535"/>
    <w:rsid w:val="00E26566"/>
    <w:rsid w:val="00E26E38"/>
    <w:rsid w:val="00E27303"/>
    <w:rsid w:val="00E27DBD"/>
    <w:rsid w:val="00E31CA7"/>
    <w:rsid w:val="00E31E1D"/>
    <w:rsid w:val="00E32C25"/>
    <w:rsid w:val="00E32F0C"/>
    <w:rsid w:val="00E33765"/>
    <w:rsid w:val="00E33B8D"/>
    <w:rsid w:val="00E34019"/>
    <w:rsid w:val="00E367DD"/>
    <w:rsid w:val="00E37145"/>
    <w:rsid w:val="00E42120"/>
    <w:rsid w:val="00E4227C"/>
    <w:rsid w:val="00E42BC0"/>
    <w:rsid w:val="00E446C8"/>
    <w:rsid w:val="00E44E55"/>
    <w:rsid w:val="00E46BEA"/>
    <w:rsid w:val="00E4731E"/>
    <w:rsid w:val="00E47610"/>
    <w:rsid w:val="00E4765E"/>
    <w:rsid w:val="00E479FF"/>
    <w:rsid w:val="00E5287D"/>
    <w:rsid w:val="00E52EBD"/>
    <w:rsid w:val="00E53099"/>
    <w:rsid w:val="00E55097"/>
    <w:rsid w:val="00E55B6D"/>
    <w:rsid w:val="00E56BE3"/>
    <w:rsid w:val="00E57344"/>
    <w:rsid w:val="00E57E71"/>
    <w:rsid w:val="00E6062C"/>
    <w:rsid w:val="00E60EEE"/>
    <w:rsid w:val="00E60F0F"/>
    <w:rsid w:val="00E61881"/>
    <w:rsid w:val="00E61CCF"/>
    <w:rsid w:val="00E624B6"/>
    <w:rsid w:val="00E625AE"/>
    <w:rsid w:val="00E629AB"/>
    <w:rsid w:val="00E633F8"/>
    <w:rsid w:val="00E654CE"/>
    <w:rsid w:val="00E66398"/>
    <w:rsid w:val="00E66C05"/>
    <w:rsid w:val="00E70F56"/>
    <w:rsid w:val="00E7133E"/>
    <w:rsid w:val="00E72067"/>
    <w:rsid w:val="00E72C5C"/>
    <w:rsid w:val="00E72D27"/>
    <w:rsid w:val="00E739D9"/>
    <w:rsid w:val="00E73FCC"/>
    <w:rsid w:val="00E746DD"/>
    <w:rsid w:val="00E75545"/>
    <w:rsid w:val="00E75889"/>
    <w:rsid w:val="00E805D1"/>
    <w:rsid w:val="00E809C6"/>
    <w:rsid w:val="00E821EA"/>
    <w:rsid w:val="00E823E2"/>
    <w:rsid w:val="00E82F9B"/>
    <w:rsid w:val="00E8321E"/>
    <w:rsid w:val="00E83F49"/>
    <w:rsid w:val="00E85D28"/>
    <w:rsid w:val="00E861E8"/>
    <w:rsid w:val="00E8672E"/>
    <w:rsid w:val="00E900AD"/>
    <w:rsid w:val="00E9089B"/>
    <w:rsid w:val="00E914F0"/>
    <w:rsid w:val="00E91715"/>
    <w:rsid w:val="00E91814"/>
    <w:rsid w:val="00E9279B"/>
    <w:rsid w:val="00E95318"/>
    <w:rsid w:val="00E96D95"/>
    <w:rsid w:val="00E9757A"/>
    <w:rsid w:val="00E975AE"/>
    <w:rsid w:val="00E9780A"/>
    <w:rsid w:val="00E97A78"/>
    <w:rsid w:val="00E97E98"/>
    <w:rsid w:val="00EA1D5B"/>
    <w:rsid w:val="00EA37AB"/>
    <w:rsid w:val="00EA3FE1"/>
    <w:rsid w:val="00EA4231"/>
    <w:rsid w:val="00EA44B1"/>
    <w:rsid w:val="00EA520F"/>
    <w:rsid w:val="00EA5250"/>
    <w:rsid w:val="00EA5B04"/>
    <w:rsid w:val="00EA6135"/>
    <w:rsid w:val="00EA66AA"/>
    <w:rsid w:val="00EB0F20"/>
    <w:rsid w:val="00EB1991"/>
    <w:rsid w:val="00EB341C"/>
    <w:rsid w:val="00EB43AF"/>
    <w:rsid w:val="00EB5570"/>
    <w:rsid w:val="00EB585B"/>
    <w:rsid w:val="00EB58C6"/>
    <w:rsid w:val="00EB5C86"/>
    <w:rsid w:val="00EB6F4D"/>
    <w:rsid w:val="00EB7814"/>
    <w:rsid w:val="00EC0048"/>
    <w:rsid w:val="00EC1077"/>
    <w:rsid w:val="00EC119B"/>
    <w:rsid w:val="00EC2D77"/>
    <w:rsid w:val="00EC2EA3"/>
    <w:rsid w:val="00EC41F3"/>
    <w:rsid w:val="00EC49DF"/>
    <w:rsid w:val="00EC7369"/>
    <w:rsid w:val="00EC789D"/>
    <w:rsid w:val="00ED0F0F"/>
    <w:rsid w:val="00ED1C02"/>
    <w:rsid w:val="00ED242C"/>
    <w:rsid w:val="00ED2563"/>
    <w:rsid w:val="00ED2BE6"/>
    <w:rsid w:val="00ED4FCF"/>
    <w:rsid w:val="00ED6B2E"/>
    <w:rsid w:val="00ED7070"/>
    <w:rsid w:val="00EE166D"/>
    <w:rsid w:val="00EE1CBC"/>
    <w:rsid w:val="00EE4826"/>
    <w:rsid w:val="00EE4FFA"/>
    <w:rsid w:val="00EE68AB"/>
    <w:rsid w:val="00EE713A"/>
    <w:rsid w:val="00EF115E"/>
    <w:rsid w:val="00EF1369"/>
    <w:rsid w:val="00EF1969"/>
    <w:rsid w:val="00EF1E43"/>
    <w:rsid w:val="00EF1F37"/>
    <w:rsid w:val="00EF210D"/>
    <w:rsid w:val="00EF287D"/>
    <w:rsid w:val="00EF5232"/>
    <w:rsid w:val="00EF5E71"/>
    <w:rsid w:val="00EF5FDE"/>
    <w:rsid w:val="00EF6E40"/>
    <w:rsid w:val="00EF750E"/>
    <w:rsid w:val="00F00958"/>
    <w:rsid w:val="00F01CAA"/>
    <w:rsid w:val="00F0288A"/>
    <w:rsid w:val="00F02F2C"/>
    <w:rsid w:val="00F03578"/>
    <w:rsid w:val="00F03810"/>
    <w:rsid w:val="00F03D86"/>
    <w:rsid w:val="00F0475E"/>
    <w:rsid w:val="00F04965"/>
    <w:rsid w:val="00F052A5"/>
    <w:rsid w:val="00F06D1A"/>
    <w:rsid w:val="00F0794C"/>
    <w:rsid w:val="00F1080D"/>
    <w:rsid w:val="00F11084"/>
    <w:rsid w:val="00F115EC"/>
    <w:rsid w:val="00F11FC1"/>
    <w:rsid w:val="00F12069"/>
    <w:rsid w:val="00F12918"/>
    <w:rsid w:val="00F12A83"/>
    <w:rsid w:val="00F13D59"/>
    <w:rsid w:val="00F148A9"/>
    <w:rsid w:val="00F151AB"/>
    <w:rsid w:val="00F168B4"/>
    <w:rsid w:val="00F20118"/>
    <w:rsid w:val="00F201CD"/>
    <w:rsid w:val="00F20367"/>
    <w:rsid w:val="00F20490"/>
    <w:rsid w:val="00F2070B"/>
    <w:rsid w:val="00F21C62"/>
    <w:rsid w:val="00F21C68"/>
    <w:rsid w:val="00F264E7"/>
    <w:rsid w:val="00F26E17"/>
    <w:rsid w:val="00F2732A"/>
    <w:rsid w:val="00F30AD0"/>
    <w:rsid w:val="00F30CFD"/>
    <w:rsid w:val="00F313AF"/>
    <w:rsid w:val="00F32632"/>
    <w:rsid w:val="00F32EAD"/>
    <w:rsid w:val="00F33BC1"/>
    <w:rsid w:val="00F33DED"/>
    <w:rsid w:val="00F34534"/>
    <w:rsid w:val="00F347A9"/>
    <w:rsid w:val="00F34B04"/>
    <w:rsid w:val="00F36364"/>
    <w:rsid w:val="00F367C5"/>
    <w:rsid w:val="00F368FE"/>
    <w:rsid w:val="00F36EBE"/>
    <w:rsid w:val="00F40238"/>
    <w:rsid w:val="00F41340"/>
    <w:rsid w:val="00F4284F"/>
    <w:rsid w:val="00F42918"/>
    <w:rsid w:val="00F430DD"/>
    <w:rsid w:val="00F43A58"/>
    <w:rsid w:val="00F44D1D"/>
    <w:rsid w:val="00F44E00"/>
    <w:rsid w:val="00F45BEA"/>
    <w:rsid w:val="00F45F0A"/>
    <w:rsid w:val="00F46758"/>
    <w:rsid w:val="00F46BE0"/>
    <w:rsid w:val="00F5042E"/>
    <w:rsid w:val="00F51114"/>
    <w:rsid w:val="00F53C78"/>
    <w:rsid w:val="00F53E96"/>
    <w:rsid w:val="00F54009"/>
    <w:rsid w:val="00F577D8"/>
    <w:rsid w:val="00F57841"/>
    <w:rsid w:val="00F60BC7"/>
    <w:rsid w:val="00F613BC"/>
    <w:rsid w:val="00F62CB2"/>
    <w:rsid w:val="00F6319D"/>
    <w:rsid w:val="00F636AE"/>
    <w:rsid w:val="00F639C5"/>
    <w:rsid w:val="00F64EF5"/>
    <w:rsid w:val="00F6777D"/>
    <w:rsid w:val="00F67A40"/>
    <w:rsid w:val="00F7085C"/>
    <w:rsid w:val="00F730D5"/>
    <w:rsid w:val="00F748BB"/>
    <w:rsid w:val="00F74C55"/>
    <w:rsid w:val="00F7718B"/>
    <w:rsid w:val="00F808BF"/>
    <w:rsid w:val="00F80971"/>
    <w:rsid w:val="00F8175D"/>
    <w:rsid w:val="00F8213F"/>
    <w:rsid w:val="00F82CC2"/>
    <w:rsid w:val="00F83A44"/>
    <w:rsid w:val="00F8412E"/>
    <w:rsid w:val="00F841E1"/>
    <w:rsid w:val="00F85BA4"/>
    <w:rsid w:val="00F85E7F"/>
    <w:rsid w:val="00F86F4E"/>
    <w:rsid w:val="00F9044B"/>
    <w:rsid w:val="00F91228"/>
    <w:rsid w:val="00F913B2"/>
    <w:rsid w:val="00F91D23"/>
    <w:rsid w:val="00F92553"/>
    <w:rsid w:val="00F931A4"/>
    <w:rsid w:val="00F9335F"/>
    <w:rsid w:val="00F94626"/>
    <w:rsid w:val="00F9491F"/>
    <w:rsid w:val="00F95D6E"/>
    <w:rsid w:val="00F9751A"/>
    <w:rsid w:val="00F97782"/>
    <w:rsid w:val="00F9786A"/>
    <w:rsid w:val="00F97AD7"/>
    <w:rsid w:val="00FA05E9"/>
    <w:rsid w:val="00FA1D7D"/>
    <w:rsid w:val="00FA2F70"/>
    <w:rsid w:val="00FA3078"/>
    <w:rsid w:val="00FA333D"/>
    <w:rsid w:val="00FA3E48"/>
    <w:rsid w:val="00FA44D3"/>
    <w:rsid w:val="00FA64D9"/>
    <w:rsid w:val="00FA6BA3"/>
    <w:rsid w:val="00FA77FD"/>
    <w:rsid w:val="00FB0649"/>
    <w:rsid w:val="00FB1262"/>
    <w:rsid w:val="00FB134F"/>
    <w:rsid w:val="00FB178B"/>
    <w:rsid w:val="00FB1E1B"/>
    <w:rsid w:val="00FB2A11"/>
    <w:rsid w:val="00FB4AAC"/>
    <w:rsid w:val="00FB4AF5"/>
    <w:rsid w:val="00FB58BA"/>
    <w:rsid w:val="00FB5C0C"/>
    <w:rsid w:val="00FB5FD2"/>
    <w:rsid w:val="00FC1C65"/>
    <w:rsid w:val="00FC2BAC"/>
    <w:rsid w:val="00FC4502"/>
    <w:rsid w:val="00FC5941"/>
    <w:rsid w:val="00FC6CF1"/>
    <w:rsid w:val="00FC7C86"/>
    <w:rsid w:val="00FD0548"/>
    <w:rsid w:val="00FD28C3"/>
    <w:rsid w:val="00FD304C"/>
    <w:rsid w:val="00FD3C0A"/>
    <w:rsid w:val="00FD42D4"/>
    <w:rsid w:val="00FE2D06"/>
    <w:rsid w:val="00FE2E0B"/>
    <w:rsid w:val="00FE36C0"/>
    <w:rsid w:val="00FE3B63"/>
    <w:rsid w:val="00FE672D"/>
    <w:rsid w:val="00FE6843"/>
    <w:rsid w:val="00FE6E88"/>
    <w:rsid w:val="00FE779A"/>
    <w:rsid w:val="00FE77C6"/>
    <w:rsid w:val="00FE7C59"/>
    <w:rsid w:val="00FF08AF"/>
    <w:rsid w:val="00FF2802"/>
    <w:rsid w:val="00FF3C67"/>
    <w:rsid w:val="00FF42C5"/>
    <w:rsid w:val="00FF4E0B"/>
    <w:rsid w:val="00FF5E2D"/>
    <w:rsid w:val="00FF70EE"/>
    <w:rsid w:val="00FF762A"/>
    <w:rsid w:val="011471AE"/>
    <w:rsid w:val="01C86699"/>
    <w:rsid w:val="02385951"/>
    <w:rsid w:val="024C60B0"/>
    <w:rsid w:val="025E01C0"/>
    <w:rsid w:val="02658887"/>
    <w:rsid w:val="0276108A"/>
    <w:rsid w:val="029189EA"/>
    <w:rsid w:val="02B7654C"/>
    <w:rsid w:val="02BB603E"/>
    <w:rsid w:val="02D80AA5"/>
    <w:rsid w:val="03088D5F"/>
    <w:rsid w:val="039FDA6E"/>
    <w:rsid w:val="040D8B29"/>
    <w:rsid w:val="0443BF26"/>
    <w:rsid w:val="0477B012"/>
    <w:rsid w:val="04E4EB3B"/>
    <w:rsid w:val="0798B62A"/>
    <w:rsid w:val="07AC7649"/>
    <w:rsid w:val="07EDECEE"/>
    <w:rsid w:val="081D5C1D"/>
    <w:rsid w:val="089CB7D5"/>
    <w:rsid w:val="08A82120"/>
    <w:rsid w:val="09EA7597"/>
    <w:rsid w:val="0A369D8E"/>
    <w:rsid w:val="0AC27731"/>
    <w:rsid w:val="0AD87765"/>
    <w:rsid w:val="0B0E5E8C"/>
    <w:rsid w:val="0B1D2F28"/>
    <w:rsid w:val="0B8416DE"/>
    <w:rsid w:val="0C0767F4"/>
    <w:rsid w:val="0C950182"/>
    <w:rsid w:val="0CF8FAD9"/>
    <w:rsid w:val="0D0A7F2B"/>
    <w:rsid w:val="0D16BA03"/>
    <w:rsid w:val="0D17B622"/>
    <w:rsid w:val="0D6ACD40"/>
    <w:rsid w:val="0DF1BA36"/>
    <w:rsid w:val="0EB9A641"/>
    <w:rsid w:val="0EE6CE01"/>
    <w:rsid w:val="0F5FCE3A"/>
    <w:rsid w:val="0F7771D9"/>
    <w:rsid w:val="0F8DF71D"/>
    <w:rsid w:val="10723A46"/>
    <w:rsid w:val="10BF2CCC"/>
    <w:rsid w:val="115A8852"/>
    <w:rsid w:val="118A83AC"/>
    <w:rsid w:val="11BB0F1B"/>
    <w:rsid w:val="11F29531"/>
    <w:rsid w:val="11F9665F"/>
    <w:rsid w:val="128698CC"/>
    <w:rsid w:val="12A106EF"/>
    <w:rsid w:val="13435285"/>
    <w:rsid w:val="138AD721"/>
    <w:rsid w:val="138BFB3D"/>
    <w:rsid w:val="14542C0C"/>
    <w:rsid w:val="1459CF60"/>
    <w:rsid w:val="14C26F12"/>
    <w:rsid w:val="14D8EF71"/>
    <w:rsid w:val="15577F88"/>
    <w:rsid w:val="1562A9F8"/>
    <w:rsid w:val="156A0006"/>
    <w:rsid w:val="16168AFA"/>
    <w:rsid w:val="1644FF43"/>
    <w:rsid w:val="16773F68"/>
    <w:rsid w:val="16C39BFF"/>
    <w:rsid w:val="1747D050"/>
    <w:rsid w:val="1790C81C"/>
    <w:rsid w:val="17B0A179"/>
    <w:rsid w:val="18A47AC4"/>
    <w:rsid w:val="191F7DD3"/>
    <w:rsid w:val="19268DC7"/>
    <w:rsid w:val="19A7360A"/>
    <w:rsid w:val="19F189CE"/>
    <w:rsid w:val="1A86F575"/>
    <w:rsid w:val="1B43066B"/>
    <w:rsid w:val="1B79353F"/>
    <w:rsid w:val="1C38E904"/>
    <w:rsid w:val="1C476125"/>
    <w:rsid w:val="1C8B3C65"/>
    <w:rsid w:val="1C962E14"/>
    <w:rsid w:val="1CB69F2D"/>
    <w:rsid w:val="1CD10C6E"/>
    <w:rsid w:val="1CFBF0D0"/>
    <w:rsid w:val="1E986216"/>
    <w:rsid w:val="1EEAD653"/>
    <w:rsid w:val="1F10E24C"/>
    <w:rsid w:val="1F3AC694"/>
    <w:rsid w:val="1F7421EA"/>
    <w:rsid w:val="20A77398"/>
    <w:rsid w:val="20DD15BE"/>
    <w:rsid w:val="210F9004"/>
    <w:rsid w:val="215CADA1"/>
    <w:rsid w:val="21EF5275"/>
    <w:rsid w:val="2240E02A"/>
    <w:rsid w:val="22717B1C"/>
    <w:rsid w:val="23CB5DE3"/>
    <w:rsid w:val="2429A502"/>
    <w:rsid w:val="24303ACA"/>
    <w:rsid w:val="244FBD38"/>
    <w:rsid w:val="245796F1"/>
    <w:rsid w:val="24AAB33E"/>
    <w:rsid w:val="252E8B00"/>
    <w:rsid w:val="264898C1"/>
    <w:rsid w:val="26647159"/>
    <w:rsid w:val="269D234F"/>
    <w:rsid w:val="2702CBD4"/>
    <w:rsid w:val="2781B2C1"/>
    <w:rsid w:val="2843E750"/>
    <w:rsid w:val="284A957E"/>
    <w:rsid w:val="286FB352"/>
    <w:rsid w:val="28B55DF0"/>
    <w:rsid w:val="29052484"/>
    <w:rsid w:val="29216B99"/>
    <w:rsid w:val="293D8F23"/>
    <w:rsid w:val="295C11AC"/>
    <w:rsid w:val="2961A494"/>
    <w:rsid w:val="2963BFE1"/>
    <w:rsid w:val="2984E37D"/>
    <w:rsid w:val="298C7F70"/>
    <w:rsid w:val="2A096137"/>
    <w:rsid w:val="2A38C74E"/>
    <w:rsid w:val="2B4EAE16"/>
    <w:rsid w:val="2B5CAEF6"/>
    <w:rsid w:val="2B9B5E9D"/>
    <w:rsid w:val="2BF33B6F"/>
    <w:rsid w:val="2C323134"/>
    <w:rsid w:val="2CD6F180"/>
    <w:rsid w:val="2E01C343"/>
    <w:rsid w:val="2EAE2256"/>
    <w:rsid w:val="2EC4726E"/>
    <w:rsid w:val="2ECAE003"/>
    <w:rsid w:val="2F8472EA"/>
    <w:rsid w:val="2FCEE1AE"/>
    <w:rsid w:val="2FD57DC7"/>
    <w:rsid w:val="3026BE80"/>
    <w:rsid w:val="3055A763"/>
    <w:rsid w:val="307AB716"/>
    <w:rsid w:val="30B7471B"/>
    <w:rsid w:val="3125345C"/>
    <w:rsid w:val="3144A616"/>
    <w:rsid w:val="318E2E74"/>
    <w:rsid w:val="33956A33"/>
    <w:rsid w:val="33C42C88"/>
    <w:rsid w:val="33E41280"/>
    <w:rsid w:val="3467F8F3"/>
    <w:rsid w:val="34CDA6BB"/>
    <w:rsid w:val="34EE3A2C"/>
    <w:rsid w:val="34F80D27"/>
    <w:rsid w:val="35782927"/>
    <w:rsid w:val="358EBFB6"/>
    <w:rsid w:val="35D0F41E"/>
    <w:rsid w:val="35DDE5B4"/>
    <w:rsid w:val="35F0C415"/>
    <w:rsid w:val="378FBFD7"/>
    <w:rsid w:val="383D3E00"/>
    <w:rsid w:val="3890F5C9"/>
    <w:rsid w:val="3989D03A"/>
    <w:rsid w:val="3A210668"/>
    <w:rsid w:val="3A27DD93"/>
    <w:rsid w:val="3A3271ED"/>
    <w:rsid w:val="3A73C4EE"/>
    <w:rsid w:val="3A9DD97C"/>
    <w:rsid w:val="3B0FCD60"/>
    <w:rsid w:val="3B684ACA"/>
    <w:rsid w:val="3BC0C61D"/>
    <w:rsid w:val="3BE64366"/>
    <w:rsid w:val="3CC2D0C4"/>
    <w:rsid w:val="3CF12CFD"/>
    <w:rsid w:val="3CF872EA"/>
    <w:rsid w:val="3D0E5163"/>
    <w:rsid w:val="3D5C60E7"/>
    <w:rsid w:val="3D6A12AF"/>
    <w:rsid w:val="3DA3C774"/>
    <w:rsid w:val="3E12EA66"/>
    <w:rsid w:val="3EDA1C5D"/>
    <w:rsid w:val="3F2BFCB5"/>
    <w:rsid w:val="4063ABD1"/>
    <w:rsid w:val="41224A1C"/>
    <w:rsid w:val="41B76AF2"/>
    <w:rsid w:val="41BB825D"/>
    <w:rsid w:val="41DC00EA"/>
    <w:rsid w:val="41FBAC01"/>
    <w:rsid w:val="425AE32A"/>
    <w:rsid w:val="42F0DC16"/>
    <w:rsid w:val="43064181"/>
    <w:rsid w:val="43122984"/>
    <w:rsid w:val="432BE9F0"/>
    <w:rsid w:val="4389486E"/>
    <w:rsid w:val="43C8DE77"/>
    <w:rsid w:val="43D50256"/>
    <w:rsid w:val="446FCEAA"/>
    <w:rsid w:val="44A837E3"/>
    <w:rsid w:val="44C92492"/>
    <w:rsid w:val="458B391C"/>
    <w:rsid w:val="46C867C5"/>
    <w:rsid w:val="46C9D1DA"/>
    <w:rsid w:val="47450C3B"/>
    <w:rsid w:val="476A915D"/>
    <w:rsid w:val="482C3C78"/>
    <w:rsid w:val="488620C8"/>
    <w:rsid w:val="48A4A5FA"/>
    <w:rsid w:val="48C645D4"/>
    <w:rsid w:val="48E279AC"/>
    <w:rsid w:val="49C80CD9"/>
    <w:rsid w:val="49E7D3BF"/>
    <w:rsid w:val="49F7BD7A"/>
    <w:rsid w:val="4A01729C"/>
    <w:rsid w:val="4A0DF9FD"/>
    <w:rsid w:val="4AAC43AE"/>
    <w:rsid w:val="4AF0714F"/>
    <w:rsid w:val="4B0A4681"/>
    <w:rsid w:val="4B493C46"/>
    <w:rsid w:val="4B74BF7C"/>
    <w:rsid w:val="4BF7AA9C"/>
    <w:rsid w:val="4CA616E2"/>
    <w:rsid w:val="4CC8B284"/>
    <w:rsid w:val="4CEEBF9A"/>
    <w:rsid w:val="4D0ACAF7"/>
    <w:rsid w:val="4D30F402"/>
    <w:rsid w:val="4D4F6BA9"/>
    <w:rsid w:val="4D6282C2"/>
    <w:rsid w:val="4DBFD080"/>
    <w:rsid w:val="4E1114C3"/>
    <w:rsid w:val="4E3AA128"/>
    <w:rsid w:val="4EBF3367"/>
    <w:rsid w:val="4EFEBA13"/>
    <w:rsid w:val="4F15166E"/>
    <w:rsid w:val="4F99CADA"/>
    <w:rsid w:val="5081BD21"/>
    <w:rsid w:val="5125814E"/>
    <w:rsid w:val="516CC940"/>
    <w:rsid w:val="51B63EEC"/>
    <w:rsid w:val="52629B47"/>
    <w:rsid w:val="52D80D0E"/>
    <w:rsid w:val="5309FA67"/>
    <w:rsid w:val="536C39B3"/>
    <w:rsid w:val="539651DA"/>
    <w:rsid w:val="53AE492F"/>
    <w:rsid w:val="54402398"/>
    <w:rsid w:val="545229D5"/>
    <w:rsid w:val="54A5CAC8"/>
    <w:rsid w:val="556505BE"/>
    <w:rsid w:val="55E6D6F9"/>
    <w:rsid w:val="568D8745"/>
    <w:rsid w:val="570891B3"/>
    <w:rsid w:val="5794C2D2"/>
    <w:rsid w:val="581F9FF2"/>
    <w:rsid w:val="58353186"/>
    <w:rsid w:val="583C3A42"/>
    <w:rsid w:val="585CFF6E"/>
    <w:rsid w:val="588314D2"/>
    <w:rsid w:val="588D667E"/>
    <w:rsid w:val="58B340C3"/>
    <w:rsid w:val="59142C33"/>
    <w:rsid w:val="5923A19D"/>
    <w:rsid w:val="598A64F4"/>
    <w:rsid w:val="59EF04BC"/>
    <w:rsid w:val="59FAB17F"/>
    <w:rsid w:val="5A087334"/>
    <w:rsid w:val="5A0B0AEB"/>
    <w:rsid w:val="5A10EFA1"/>
    <w:rsid w:val="5A2F7FD0"/>
    <w:rsid w:val="5A47C029"/>
    <w:rsid w:val="5A996605"/>
    <w:rsid w:val="5AE94852"/>
    <w:rsid w:val="5AFA7F70"/>
    <w:rsid w:val="5B0B5959"/>
    <w:rsid w:val="5B61602B"/>
    <w:rsid w:val="5B73FCD6"/>
    <w:rsid w:val="5BDC1A12"/>
    <w:rsid w:val="5C431621"/>
    <w:rsid w:val="5C865E79"/>
    <w:rsid w:val="5CD7AC0D"/>
    <w:rsid w:val="5D9EF49E"/>
    <w:rsid w:val="5DD37D14"/>
    <w:rsid w:val="5DD573C8"/>
    <w:rsid w:val="5DE9C982"/>
    <w:rsid w:val="5E3223EB"/>
    <w:rsid w:val="5E5FF893"/>
    <w:rsid w:val="5E6C9894"/>
    <w:rsid w:val="5F2ECF88"/>
    <w:rsid w:val="5F754EA5"/>
    <w:rsid w:val="5FA31AFC"/>
    <w:rsid w:val="608EC570"/>
    <w:rsid w:val="6098FE0E"/>
    <w:rsid w:val="60AB1F1E"/>
    <w:rsid w:val="60BC9F8D"/>
    <w:rsid w:val="60F22473"/>
    <w:rsid w:val="60F30BFC"/>
    <w:rsid w:val="61168744"/>
    <w:rsid w:val="6119B08A"/>
    <w:rsid w:val="61548EE4"/>
    <w:rsid w:val="6156B8F4"/>
    <w:rsid w:val="616C09C8"/>
    <w:rsid w:val="62B01E95"/>
    <w:rsid w:val="632EF9EA"/>
    <w:rsid w:val="636701F5"/>
    <w:rsid w:val="6392DE08"/>
    <w:rsid w:val="63C7DEC9"/>
    <w:rsid w:val="63FBFF2C"/>
    <w:rsid w:val="6402D823"/>
    <w:rsid w:val="6490A315"/>
    <w:rsid w:val="649C3B36"/>
    <w:rsid w:val="64A59E02"/>
    <w:rsid w:val="64A92B6C"/>
    <w:rsid w:val="64D81701"/>
    <w:rsid w:val="650619BF"/>
    <w:rsid w:val="6543FF07"/>
    <w:rsid w:val="6580E76D"/>
    <w:rsid w:val="65E92F19"/>
    <w:rsid w:val="65FB99FD"/>
    <w:rsid w:val="6689A5CE"/>
    <w:rsid w:val="6699F35B"/>
    <w:rsid w:val="671A90BC"/>
    <w:rsid w:val="6723E256"/>
    <w:rsid w:val="67D3DD4A"/>
    <w:rsid w:val="6867B377"/>
    <w:rsid w:val="688A61EB"/>
    <w:rsid w:val="690B9A12"/>
    <w:rsid w:val="692B1418"/>
    <w:rsid w:val="696671EA"/>
    <w:rsid w:val="697F22B9"/>
    <w:rsid w:val="69887066"/>
    <w:rsid w:val="698F04A5"/>
    <w:rsid w:val="6A0B7753"/>
    <w:rsid w:val="6A2C5F9B"/>
    <w:rsid w:val="6A59AAFE"/>
    <w:rsid w:val="6B2440C7"/>
    <w:rsid w:val="6B424D6C"/>
    <w:rsid w:val="6B6722FF"/>
    <w:rsid w:val="6B702822"/>
    <w:rsid w:val="6CB7F1CC"/>
    <w:rsid w:val="6D66BDD0"/>
    <w:rsid w:val="6D81C5F3"/>
    <w:rsid w:val="6EB76274"/>
    <w:rsid w:val="6EDAED84"/>
    <w:rsid w:val="6F3BD7D7"/>
    <w:rsid w:val="6FBE0B00"/>
    <w:rsid w:val="6FBF3138"/>
    <w:rsid w:val="7040E1A5"/>
    <w:rsid w:val="705838B3"/>
    <w:rsid w:val="705B02F2"/>
    <w:rsid w:val="70DC7A72"/>
    <w:rsid w:val="70F4A6B0"/>
    <w:rsid w:val="71395DD6"/>
    <w:rsid w:val="716329AD"/>
    <w:rsid w:val="717782DF"/>
    <w:rsid w:val="7191374F"/>
    <w:rsid w:val="71E67A92"/>
    <w:rsid w:val="72419C6D"/>
    <w:rsid w:val="72736804"/>
    <w:rsid w:val="73A0C350"/>
    <w:rsid w:val="740EC37A"/>
    <w:rsid w:val="741907F6"/>
    <w:rsid w:val="742BDF3E"/>
    <w:rsid w:val="753828EC"/>
    <w:rsid w:val="75D31F75"/>
    <w:rsid w:val="764E88D4"/>
    <w:rsid w:val="769FB58B"/>
    <w:rsid w:val="76CCD70C"/>
    <w:rsid w:val="7755C779"/>
    <w:rsid w:val="7779DB8B"/>
    <w:rsid w:val="7868A76D"/>
    <w:rsid w:val="7886940A"/>
    <w:rsid w:val="7889373F"/>
    <w:rsid w:val="78913C33"/>
    <w:rsid w:val="78981983"/>
    <w:rsid w:val="78DA9AC1"/>
    <w:rsid w:val="794041F1"/>
    <w:rsid w:val="7AA6F691"/>
    <w:rsid w:val="7AEE388F"/>
    <w:rsid w:val="7BD1F4EB"/>
    <w:rsid w:val="7CD603F6"/>
    <w:rsid w:val="7CF4F575"/>
    <w:rsid w:val="7D53ACBF"/>
    <w:rsid w:val="7D87FFEB"/>
    <w:rsid w:val="7DE83122"/>
    <w:rsid w:val="7E198801"/>
    <w:rsid w:val="7E2AC8D7"/>
    <w:rsid w:val="7E55E77C"/>
    <w:rsid w:val="7E90C5D6"/>
    <w:rsid w:val="7F3EA095"/>
    <w:rsid w:val="7F52C5EA"/>
    <w:rsid w:val="7F5BC3F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2473"/>
  <w15:chartTrackingRefBased/>
  <w15:docId w15:val="{F6FC37C8-67D8-4D02-8C44-92EE199F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4A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6B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451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4AD7"/>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DF1C0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F1C01"/>
    <w:rPr>
      <w:rFonts w:ascii="Segoe UI" w:hAnsi="Segoe UI" w:cs="Segoe UI"/>
      <w:sz w:val="18"/>
      <w:szCs w:val="18"/>
    </w:rPr>
  </w:style>
  <w:style w:type="paragraph" w:styleId="Lijstalinea">
    <w:name w:val="List Paragraph"/>
    <w:basedOn w:val="Standaard"/>
    <w:uiPriority w:val="34"/>
    <w:qFormat/>
    <w:rsid w:val="007E61C4"/>
    <w:pPr>
      <w:ind w:left="720"/>
      <w:contextualSpacing/>
    </w:pPr>
  </w:style>
  <w:style w:type="paragraph" w:styleId="Geenafstand">
    <w:name w:val="No Spacing"/>
    <w:link w:val="GeenafstandChar"/>
    <w:uiPriority w:val="1"/>
    <w:qFormat/>
    <w:rsid w:val="00BE7E0E"/>
    <w:pPr>
      <w:spacing w:before="100" w:after="0" w:line="240" w:lineRule="auto"/>
    </w:pPr>
    <w:rPr>
      <w:rFonts w:eastAsiaTheme="minorEastAsia"/>
      <w:sz w:val="20"/>
      <w:szCs w:val="20"/>
      <w:lang w:val="en-US"/>
    </w:rPr>
  </w:style>
  <w:style w:type="character" w:customStyle="1" w:styleId="GeenafstandChar">
    <w:name w:val="Geen afstand Char"/>
    <w:basedOn w:val="Standaardalinea-lettertype"/>
    <w:link w:val="Geenafstand"/>
    <w:uiPriority w:val="1"/>
    <w:rsid w:val="00BE7E0E"/>
    <w:rPr>
      <w:rFonts w:eastAsiaTheme="minorEastAsia"/>
      <w:sz w:val="20"/>
      <w:szCs w:val="20"/>
      <w:lang w:val="en-US"/>
    </w:rPr>
  </w:style>
  <w:style w:type="table" w:styleId="Tabelraster">
    <w:name w:val="Table Grid"/>
    <w:basedOn w:val="Standaardtabel"/>
    <w:uiPriority w:val="39"/>
    <w:rsid w:val="00DA7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5315"/>
    <w:pPr>
      <w:autoSpaceDE w:val="0"/>
      <w:autoSpaceDN w:val="0"/>
      <w:adjustRightInd w:val="0"/>
      <w:spacing w:after="0" w:line="240" w:lineRule="auto"/>
    </w:pPr>
    <w:rPr>
      <w:rFonts w:ascii="Calibri" w:hAnsi="Calibri" w:cs="Calibri"/>
      <w:color w:val="000000"/>
      <w:sz w:val="24"/>
      <w:szCs w:val="24"/>
      <w:lang w:val="en-GB"/>
    </w:rPr>
  </w:style>
  <w:style w:type="paragraph" w:styleId="Revisie">
    <w:name w:val="Revision"/>
    <w:hidden/>
    <w:uiPriority w:val="99"/>
    <w:semiHidden/>
    <w:rsid w:val="00A05515"/>
    <w:pPr>
      <w:spacing w:after="0" w:line="240" w:lineRule="auto"/>
    </w:pPr>
  </w:style>
  <w:style w:type="character" w:customStyle="1" w:styleId="Kop2Char">
    <w:name w:val="Kop 2 Char"/>
    <w:basedOn w:val="Standaardalinea-lettertype"/>
    <w:link w:val="Kop2"/>
    <w:uiPriority w:val="9"/>
    <w:rsid w:val="00E46BEA"/>
    <w:rPr>
      <w:rFonts w:asciiTheme="majorHAnsi" w:eastAsiaTheme="majorEastAsia" w:hAnsiTheme="majorHAnsi" w:cstheme="majorBidi"/>
      <w:color w:val="2F5496" w:themeColor="accent1" w:themeShade="BF"/>
      <w:sz w:val="26"/>
      <w:szCs w:val="26"/>
    </w:rPr>
  </w:style>
  <w:style w:type="table" w:styleId="Lijsttabel4-Accent6">
    <w:name w:val="List Table 4 Accent 6"/>
    <w:basedOn w:val="Standaardtabel"/>
    <w:uiPriority w:val="49"/>
    <w:rsid w:val="00E46B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Voetnoottekst">
    <w:name w:val="footnote text"/>
    <w:basedOn w:val="Standaard"/>
    <w:link w:val="VoetnoottekstChar"/>
    <w:uiPriority w:val="99"/>
    <w:semiHidden/>
    <w:unhideWhenUsed/>
    <w:rsid w:val="0096397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63975"/>
    <w:rPr>
      <w:sz w:val="20"/>
      <w:szCs w:val="20"/>
    </w:rPr>
  </w:style>
  <w:style w:type="character" w:styleId="Voetnootmarkering">
    <w:name w:val="footnote reference"/>
    <w:basedOn w:val="Standaardalinea-lettertype"/>
    <w:uiPriority w:val="99"/>
    <w:semiHidden/>
    <w:unhideWhenUsed/>
    <w:rsid w:val="00963975"/>
    <w:rPr>
      <w:vertAlign w:val="superscript"/>
    </w:rPr>
  </w:style>
  <w:style w:type="paragraph" w:styleId="Koptekst">
    <w:name w:val="header"/>
    <w:basedOn w:val="Standaard"/>
    <w:link w:val="KoptekstChar"/>
    <w:uiPriority w:val="99"/>
    <w:unhideWhenUsed/>
    <w:rsid w:val="00591E9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850657"/>
  </w:style>
  <w:style w:type="paragraph" w:styleId="Voettekst">
    <w:name w:val="footer"/>
    <w:basedOn w:val="Standaard"/>
    <w:link w:val="VoettekstChar"/>
    <w:uiPriority w:val="99"/>
    <w:unhideWhenUsed/>
    <w:rsid w:val="00591E9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850657"/>
  </w:style>
  <w:style w:type="table" w:styleId="Lijsttabel3-Accent6">
    <w:name w:val="List Table 3 Accent 6"/>
    <w:basedOn w:val="Standaardtabel"/>
    <w:uiPriority w:val="48"/>
    <w:rsid w:val="008506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Rastertabel4-Accent6">
    <w:name w:val="Grid Table 4 Accent 6"/>
    <w:basedOn w:val="Standaardtabel"/>
    <w:uiPriority w:val="49"/>
    <w:rsid w:val="0085065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ibliografie">
    <w:name w:val="Bibliography"/>
    <w:basedOn w:val="Standaard"/>
    <w:next w:val="Standaard"/>
    <w:uiPriority w:val="37"/>
    <w:unhideWhenUsed/>
    <w:rsid w:val="00683C1F"/>
  </w:style>
  <w:style w:type="paragraph" w:styleId="Kopvaninhoudsopgave">
    <w:name w:val="TOC Heading"/>
    <w:basedOn w:val="Kop1"/>
    <w:next w:val="Standaard"/>
    <w:uiPriority w:val="39"/>
    <w:unhideWhenUsed/>
    <w:qFormat/>
    <w:rsid w:val="00C551DD"/>
    <w:pPr>
      <w:outlineLvl w:val="9"/>
    </w:pPr>
    <w:rPr>
      <w:lang w:eastAsia="ja-JP"/>
    </w:rPr>
  </w:style>
  <w:style w:type="paragraph" w:styleId="Inhopg1">
    <w:name w:val="toc 1"/>
    <w:basedOn w:val="Standaard"/>
    <w:next w:val="Standaard"/>
    <w:autoRedefine/>
    <w:uiPriority w:val="39"/>
    <w:unhideWhenUsed/>
    <w:rsid w:val="00C551DD"/>
    <w:pPr>
      <w:spacing w:after="100"/>
    </w:pPr>
  </w:style>
  <w:style w:type="paragraph" w:styleId="Inhopg2">
    <w:name w:val="toc 2"/>
    <w:basedOn w:val="Standaard"/>
    <w:next w:val="Standaard"/>
    <w:autoRedefine/>
    <w:uiPriority w:val="39"/>
    <w:unhideWhenUsed/>
    <w:rsid w:val="00C551DD"/>
    <w:pPr>
      <w:spacing w:after="100"/>
      <w:ind w:left="220"/>
    </w:pPr>
  </w:style>
  <w:style w:type="character" w:styleId="Hyperlink">
    <w:name w:val="Hyperlink"/>
    <w:basedOn w:val="Standaardalinea-lettertype"/>
    <w:uiPriority w:val="99"/>
    <w:unhideWhenUsed/>
    <w:rsid w:val="00C551DD"/>
    <w:rPr>
      <w:color w:val="0563C1" w:themeColor="hyperlink"/>
      <w:u w:val="single"/>
    </w:rPr>
  </w:style>
  <w:style w:type="character" w:styleId="Onopgelostemelding">
    <w:name w:val="Unresolved Mention"/>
    <w:basedOn w:val="Standaardalinea-lettertype"/>
    <w:uiPriority w:val="99"/>
    <w:semiHidden/>
    <w:unhideWhenUsed/>
    <w:rsid w:val="00C458CF"/>
    <w:rPr>
      <w:color w:val="605E5C"/>
      <w:shd w:val="clear" w:color="auto" w:fill="E1DFDD"/>
    </w:rPr>
  </w:style>
  <w:style w:type="character" w:customStyle="1" w:styleId="Kop3Char">
    <w:name w:val="Kop 3 Char"/>
    <w:basedOn w:val="Standaardalinea-lettertype"/>
    <w:link w:val="Kop3"/>
    <w:uiPriority w:val="9"/>
    <w:rsid w:val="0004516A"/>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D823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76492">
      <w:bodyDiv w:val="1"/>
      <w:marLeft w:val="0"/>
      <w:marRight w:val="0"/>
      <w:marTop w:val="0"/>
      <w:marBottom w:val="0"/>
      <w:divBdr>
        <w:top w:val="none" w:sz="0" w:space="0" w:color="auto"/>
        <w:left w:val="none" w:sz="0" w:space="0" w:color="auto"/>
        <w:bottom w:val="none" w:sz="0" w:space="0" w:color="auto"/>
        <w:right w:val="none" w:sz="0" w:space="0" w:color="auto"/>
      </w:divBdr>
    </w:div>
    <w:div w:id="27335778">
      <w:bodyDiv w:val="1"/>
      <w:marLeft w:val="0"/>
      <w:marRight w:val="0"/>
      <w:marTop w:val="0"/>
      <w:marBottom w:val="0"/>
      <w:divBdr>
        <w:top w:val="none" w:sz="0" w:space="0" w:color="auto"/>
        <w:left w:val="none" w:sz="0" w:space="0" w:color="auto"/>
        <w:bottom w:val="none" w:sz="0" w:space="0" w:color="auto"/>
        <w:right w:val="none" w:sz="0" w:space="0" w:color="auto"/>
      </w:divBdr>
    </w:div>
    <w:div w:id="78408302">
      <w:bodyDiv w:val="1"/>
      <w:marLeft w:val="0"/>
      <w:marRight w:val="0"/>
      <w:marTop w:val="0"/>
      <w:marBottom w:val="0"/>
      <w:divBdr>
        <w:top w:val="none" w:sz="0" w:space="0" w:color="auto"/>
        <w:left w:val="none" w:sz="0" w:space="0" w:color="auto"/>
        <w:bottom w:val="none" w:sz="0" w:space="0" w:color="auto"/>
        <w:right w:val="none" w:sz="0" w:space="0" w:color="auto"/>
      </w:divBdr>
    </w:div>
    <w:div w:id="281885068">
      <w:bodyDiv w:val="1"/>
      <w:marLeft w:val="0"/>
      <w:marRight w:val="0"/>
      <w:marTop w:val="0"/>
      <w:marBottom w:val="0"/>
      <w:divBdr>
        <w:top w:val="none" w:sz="0" w:space="0" w:color="auto"/>
        <w:left w:val="none" w:sz="0" w:space="0" w:color="auto"/>
        <w:bottom w:val="none" w:sz="0" w:space="0" w:color="auto"/>
        <w:right w:val="none" w:sz="0" w:space="0" w:color="auto"/>
      </w:divBdr>
    </w:div>
    <w:div w:id="285620353">
      <w:bodyDiv w:val="1"/>
      <w:marLeft w:val="0"/>
      <w:marRight w:val="0"/>
      <w:marTop w:val="0"/>
      <w:marBottom w:val="0"/>
      <w:divBdr>
        <w:top w:val="none" w:sz="0" w:space="0" w:color="auto"/>
        <w:left w:val="none" w:sz="0" w:space="0" w:color="auto"/>
        <w:bottom w:val="none" w:sz="0" w:space="0" w:color="auto"/>
        <w:right w:val="none" w:sz="0" w:space="0" w:color="auto"/>
      </w:divBdr>
    </w:div>
    <w:div w:id="350648482">
      <w:bodyDiv w:val="1"/>
      <w:marLeft w:val="0"/>
      <w:marRight w:val="0"/>
      <w:marTop w:val="0"/>
      <w:marBottom w:val="0"/>
      <w:divBdr>
        <w:top w:val="none" w:sz="0" w:space="0" w:color="auto"/>
        <w:left w:val="none" w:sz="0" w:space="0" w:color="auto"/>
        <w:bottom w:val="none" w:sz="0" w:space="0" w:color="auto"/>
        <w:right w:val="none" w:sz="0" w:space="0" w:color="auto"/>
      </w:divBdr>
    </w:div>
    <w:div w:id="455683610">
      <w:bodyDiv w:val="1"/>
      <w:marLeft w:val="0"/>
      <w:marRight w:val="0"/>
      <w:marTop w:val="0"/>
      <w:marBottom w:val="0"/>
      <w:divBdr>
        <w:top w:val="none" w:sz="0" w:space="0" w:color="auto"/>
        <w:left w:val="none" w:sz="0" w:space="0" w:color="auto"/>
        <w:bottom w:val="none" w:sz="0" w:space="0" w:color="auto"/>
        <w:right w:val="none" w:sz="0" w:space="0" w:color="auto"/>
      </w:divBdr>
    </w:div>
    <w:div w:id="494957604">
      <w:bodyDiv w:val="1"/>
      <w:marLeft w:val="0"/>
      <w:marRight w:val="0"/>
      <w:marTop w:val="0"/>
      <w:marBottom w:val="0"/>
      <w:divBdr>
        <w:top w:val="none" w:sz="0" w:space="0" w:color="auto"/>
        <w:left w:val="none" w:sz="0" w:space="0" w:color="auto"/>
        <w:bottom w:val="none" w:sz="0" w:space="0" w:color="auto"/>
        <w:right w:val="none" w:sz="0" w:space="0" w:color="auto"/>
      </w:divBdr>
    </w:div>
    <w:div w:id="521823110">
      <w:bodyDiv w:val="1"/>
      <w:marLeft w:val="0"/>
      <w:marRight w:val="0"/>
      <w:marTop w:val="0"/>
      <w:marBottom w:val="0"/>
      <w:divBdr>
        <w:top w:val="none" w:sz="0" w:space="0" w:color="auto"/>
        <w:left w:val="none" w:sz="0" w:space="0" w:color="auto"/>
        <w:bottom w:val="none" w:sz="0" w:space="0" w:color="auto"/>
        <w:right w:val="none" w:sz="0" w:space="0" w:color="auto"/>
      </w:divBdr>
    </w:div>
    <w:div w:id="616066455">
      <w:bodyDiv w:val="1"/>
      <w:marLeft w:val="0"/>
      <w:marRight w:val="0"/>
      <w:marTop w:val="0"/>
      <w:marBottom w:val="0"/>
      <w:divBdr>
        <w:top w:val="none" w:sz="0" w:space="0" w:color="auto"/>
        <w:left w:val="none" w:sz="0" w:space="0" w:color="auto"/>
        <w:bottom w:val="none" w:sz="0" w:space="0" w:color="auto"/>
        <w:right w:val="none" w:sz="0" w:space="0" w:color="auto"/>
      </w:divBdr>
    </w:div>
    <w:div w:id="663750200">
      <w:bodyDiv w:val="1"/>
      <w:marLeft w:val="0"/>
      <w:marRight w:val="0"/>
      <w:marTop w:val="0"/>
      <w:marBottom w:val="0"/>
      <w:divBdr>
        <w:top w:val="none" w:sz="0" w:space="0" w:color="auto"/>
        <w:left w:val="none" w:sz="0" w:space="0" w:color="auto"/>
        <w:bottom w:val="none" w:sz="0" w:space="0" w:color="auto"/>
        <w:right w:val="none" w:sz="0" w:space="0" w:color="auto"/>
      </w:divBdr>
    </w:div>
    <w:div w:id="691762531">
      <w:bodyDiv w:val="1"/>
      <w:marLeft w:val="0"/>
      <w:marRight w:val="0"/>
      <w:marTop w:val="0"/>
      <w:marBottom w:val="0"/>
      <w:divBdr>
        <w:top w:val="none" w:sz="0" w:space="0" w:color="auto"/>
        <w:left w:val="none" w:sz="0" w:space="0" w:color="auto"/>
        <w:bottom w:val="none" w:sz="0" w:space="0" w:color="auto"/>
        <w:right w:val="none" w:sz="0" w:space="0" w:color="auto"/>
      </w:divBdr>
    </w:div>
    <w:div w:id="723871244">
      <w:bodyDiv w:val="1"/>
      <w:marLeft w:val="0"/>
      <w:marRight w:val="0"/>
      <w:marTop w:val="0"/>
      <w:marBottom w:val="0"/>
      <w:divBdr>
        <w:top w:val="none" w:sz="0" w:space="0" w:color="auto"/>
        <w:left w:val="none" w:sz="0" w:space="0" w:color="auto"/>
        <w:bottom w:val="none" w:sz="0" w:space="0" w:color="auto"/>
        <w:right w:val="none" w:sz="0" w:space="0" w:color="auto"/>
      </w:divBdr>
    </w:div>
    <w:div w:id="731344025">
      <w:bodyDiv w:val="1"/>
      <w:marLeft w:val="0"/>
      <w:marRight w:val="0"/>
      <w:marTop w:val="0"/>
      <w:marBottom w:val="0"/>
      <w:divBdr>
        <w:top w:val="none" w:sz="0" w:space="0" w:color="auto"/>
        <w:left w:val="none" w:sz="0" w:space="0" w:color="auto"/>
        <w:bottom w:val="none" w:sz="0" w:space="0" w:color="auto"/>
        <w:right w:val="none" w:sz="0" w:space="0" w:color="auto"/>
      </w:divBdr>
    </w:div>
    <w:div w:id="732970330">
      <w:bodyDiv w:val="1"/>
      <w:marLeft w:val="0"/>
      <w:marRight w:val="0"/>
      <w:marTop w:val="0"/>
      <w:marBottom w:val="0"/>
      <w:divBdr>
        <w:top w:val="none" w:sz="0" w:space="0" w:color="auto"/>
        <w:left w:val="none" w:sz="0" w:space="0" w:color="auto"/>
        <w:bottom w:val="none" w:sz="0" w:space="0" w:color="auto"/>
        <w:right w:val="none" w:sz="0" w:space="0" w:color="auto"/>
      </w:divBdr>
    </w:div>
    <w:div w:id="736129223">
      <w:bodyDiv w:val="1"/>
      <w:marLeft w:val="0"/>
      <w:marRight w:val="0"/>
      <w:marTop w:val="0"/>
      <w:marBottom w:val="0"/>
      <w:divBdr>
        <w:top w:val="none" w:sz="0" w:space="0" w:color="auto"/>
        <w:left w:val="none" w:sz="0" w:space="0" w:color="auto"/>
        <w:bottom w:val="none" w:sz="0" w:space="0" w:color="auto"/>
        <w:right w:val="none" w:sz="0" w:space="0" w:color="auto"/>
      </w:divBdr>
    </w:div>
    <w:div w:id="848446232">
      <w:bodyDiv w:val="1"/>
      <w:marLeft w:val="0"/>
      <w:marRight w:val="0"/>
      <w:marTop w:val="0"/>
      <w:marBottom w:val="0"/>
      <w:divBdr>
        <w:top w:val="none" w:sz="0" w:space="0" w:color="auto"/>
        <w:left w:val="none" w:sz="0" w:space="0" w:color="auto"/>
        <w:bottom w:val="none" w:sz="0" w:space="0" w:color="auto"/>
        <w:right w:val="none" w:sz="0" w:space="0" w:color="auto"/>
      </w:divBdr>
    </w:div>
    <w:div w:id="875777091">
      <w:bodyDiv w:val="1"/>
      <w:marLeft w:val="0"/>
      <w:marRight w:val="0"/>
      <w:marTop w:val="0"/>
      <w:marBottom w:val="0"/>
      <w:divBdr>
        <w:top w:val="none" w:sz="0" w:space="0" w:color="auto"/>
        <w:left w:val="none" w:sz="0" w:space="0" w:color="auto"/>
        <w:bottom w:val="none" w:sz="0" w:space="0" w:color="auto"/>
        <w:right w:val="none" w:sz="0" w:space="0" w:color="auto"/>
      </w:divBdr>
    </w:div>
    <w:div w:id="879589392">
      <w:bodyDiv w:val="1"/>
      <w:marLeft w:val="0"/>
      <w:marRight w:val="0"/>
      <w:marTop w:val="0"/>
      <w:marBottom w:val="0"/>
      <w:divBdr>
        <w:top w:val="none" w:sz="0" w:space="0" w:color="auto"/>
        <w:left w:val="none" w:sz="0" w:space="0" w:color="auto"/>
        <w:bottom w:val="none" w:sz="0" w:space="0" w:color="auto"/>
        <w:right w:val="none" w:sz="0" w:space="0" w:color="auto"/>
      </w:divBdr>
    </w:div>
    <w:div w:id="928124480">
      <w:bodyDiv w:val="1"/>
      <w:marLeft w:val="0"/>
      <w:marRight w:val="0"/>
      <w:marTop w:val="0"/>
      <w:marBottom w:val="0"/>
      <w:divBdr>
        <w:top w:val="none" w:sz="0" w:space="0" w:color="auto"/>
        <w:left w:val="none" w:sz="0" w:space="0" w:color="auto"/>
        <w:bottom w:val="none" w:sz="0" w:space="0" w:color="auto"/>
        <w:right w:val="none" w:sz="0" w:space="0" w:color="auto"/>
      </w:divBdr>
    </w:div>
    <w:div w:id="943459268">
      <w:bodyDiv w:val="1"/>
      <w:marLeft w:val="0"/>
      <w:marRight w:val="0"/>
      <w:marTop w:val="0"/>
      <w:marBottom w:val="0"/>
      <w:divBdr>
        <w:top w:val="none" w:sz="0" w:space="0" w:color="auto"/>
        <w:left w:val="none" w:sz="0" w:space="0" w:color="auto"/>
        <w:bottom w:val="none" w:sz="0" w:space="0" w:color="auto"/>
        <w:right w:val="none" w:sz="0" w:space="0" w:color="auto"/>
      </w:divBdr>
    </w:div>
    <w:div w:id="971979828">
      <w:bodyDiv w:val="1"/>
      <w:marLeft w:val="0"/>
      <w:marRight w:val="0"/>
      <w:marTop w:val="0"/>
      <w:marBottom w:val="0"/>
      <w:divBdr>
        <w:top w:val="none" w:sz="0" w:space="0" w:color="auto"/>
        <w:left w:val="none" w:sz="0" w:space="0" w:color="auto"/>
        <w:bottom w:val="none" w:sz="0" w:space="0" w:color="auto"/>
        <w:right w:val="none" w:sz="0" w:space="0" w:color="auto"/>
      </w:divBdr>
    </w:div>
    <w:div w:id="981349518">
      <w:bodyDiv w:val="1"/>
      <w:marLeft w:val="0"/>
      <w:marRight w:val="0"/>
      <w:marTop w:val="0"/>
      <w:marBottom w:val="0"/>
      <w:divBdr>
        <w:top w:val="none" w:sz="0" w:space="0" w:color="auto"/>
        <w:left w:val="none" w:sz="0" w:space="0" w:color="auto"/>
        <w:bottom w:val="none" w:sz="0" w:space="0" w:color="auto"/>
        <w:right w:val="none" w:sz="0" w:space="0" w:color="auto"/>
      </w:divBdr>
    </w:div>
    <w:div w:id="993535341">
      <w:bodyDiv w:val="1"/>
      <w:marLeft w:val="0"/>
      <w:marRight w:val="0"/>
      <w:marTop w:val="0"/>
      <w:marBottom w:val="0"/>
      <w:divBdr>
        <w:top w:val="none" w:sz="0" w:space="0" w:color="auto"/>
        <w:left w:val="none" w:sz="0" w:space="0" w:color="auto"/>
        <w:bottom w:val="none" w:sz="0" w:space="0" w:color="auto"/>
        <w:right w:val="none" w:sz="0" w:space="0" w:color="auto"/>
      </w:divBdr>
    </w:div>
    <w:div w:id="1025450305">
      <w:bodyDiv w:val="1"/>
      <w:marLeft w:val="0"/>
      <w:marRight w:val="0"/>
      <w:marTop w:val="0"/>
      <w:marBottom w:val="0"/>
      <w:divBdr>
        <w:top w:val="none" w:sz="0" w:space="0" w:color="auto"/>
        <w:left w:val="none" w:sz="0" w:space="0" w:color="auto"/>
        <w:bottom w:val="none" w:sz="0" w:space="0" w:color="auto"/>
        <w:right w:val="none" w:sz="0" w:space="0" w:color="auto"/>
      </w:divBdr>
    </w:div>
    <w:div w:id="1045527904">
      <w:bodyDiv w:val="1"/>
      <w:marLeft w:val="0"/>
      <w:marRight w:val="0"/>
      <w:marTop w:val="0"/>
      <w:marBottom w:val="0"/>
      <w:divBdr>
        <w:top w:val="none" w:sz="0" w:space="0" w:color="auto"/>
        <w:left w:val="none" w:sz="0" w:space="0" w:color="auto"/>
        <w:bottom w:val="none" w:sz="0" w:space="0" w:color="auto"/>
        <w:right w:val="none" w:sz="0" w:space="0" w:color="auto"/>
      </w:divBdr>
    </w:div>
    <w:div w:id="1163354826">
      <w:bodyDiv w:val="1"/>
      <w:marLeft w:val="0"/>
      <w:marRight w:val="0"/>
      <w:marTop w:val="0"/>
      <w:marBottom w:val="0"/>
      <w:divBdr>
        <w:top w:val="none" w:sz="0" w:space="0" w:color="auto"/>
        <w:left w:val="none" w:sz="0" w:space="0" w:color="auto"/>
        <w:bottom w:val="none" w:sz="0" w:space="0" w:color="auto"/>
        <w:right w:val="none" w:sz="0" w:space="0" w:color="auto"/>
      </w:divBdr>
    </w:div>
    <w:div w:id="1199319423">
      <w:bodyDiv w:val="1"/>
      <w:marLeft w:val="0"/>
      <w:marRight w:val="0"/>
      <w:marTop w:val="0"/>
      <w:marBottom w:val="0"/>
      <w:divBdr>
        <w:top w:val="none" w:sz="0" w:space="0" w:color="auto"/>
        <w:left w:val="none" w:sz="0" w:space="0" w:color="auto"/>
        <w:bottom w:val="none" w:sz="0" w:space="0" w:color="auto"/>
        <w:right w:val="none" w:sz="0" w:space="0" w:color="auto"/>
      </w:divBdr>
    </w:div>
    <w:div w:id="1208764073">
      <w:bodyDiv w:val="1"/>
      <w:marLeft w:val="0"/>
      <w:marRight w:val="0"/>
      <w:marTop w:val="0"/>
      <w:marBottom w:val="0"/>
      <w:divBdr>
        <w:top w:val="none" w:sz="0" w:space="0" w:color="auto"/>
        <w:left w:val="none" w:sz="0" w:space="0" w:color="auto"/>
        <w:bottom w:val="none" w:sz="0" w:space="0" w:color="auto"/>
        <w:right w:val="none" w:sz="0" w:space="0" w:color="auto"/>
      </w:divBdr>
    </w:div>
    <w:div w:id="1255241260">
      <w:bodyDiv w:val="1"/>
      <w:marLeft w:val="0"/>
      <w:marRight w:val="0"/>
      <w:marTop w:val="0"/>
      <w:marBottom w:val="0"/>
      <w:divBdr>
        <w:top w:val="none" w:sz="0" w:space="0" w:color="auto"/>
        <w:left w:val="none" w:sz="0" w:space="0" w:color="auto"/>
        <w:bottom w:val="none" w:sz="0" w:space="0" w:color="auto"/>
        <w:right w:val="none" w:sz="0" w:space="0" w:color="auto"/>
      </w:divBdr>
    </w:div>
    <w:div w:id="1268931215">
      <w:bodyDiv w:val="1"/>
      <w:marLeft w:val="0"/>
      <w:marRight w:val="0"/>
      <w:marTop w:val="0"/>
      <w:marBottom w:val="0"/>
      <w:divBdr>
        <w:top w:val="none" w:sz="0" w:space="0" w:color="auto"/>
        <w:left w:val="none" w:sz="0" w:space="0" w:color="auto"/>
        <w:bottom w:val="none" w:sz="0" w:space="0" w:color="auto"/>
        <w:right w:val="none" w:sz="0" w:space="0" w:color="auto"/>
      </w:divBdr>
    </w:div>
    <w:div w:id="1273627876">
      <w:bodyDiv w:val="1"/>
      <w:marLeft w:val="0"/>
      <w:marRight w:val="0"/>
      <w:marTop w:val="0"/>
      <w:marBottom w:val="0"/>
      <w:divBdr>
        <w:top w:val="none" w:sz="0" w:space="0" w:color="auto"/>
        <w:left w:val="none" w:sz="0" w:space="0" w:color="auto"/>
        <w:bottom w:val="none" w:sz="0" w:space="0" w:color="auto"/>
        <w:right w:val="none" w:sz="0" w:space="0" w:color="auto"/>
      </w:divBdr>
    </w:div>
    <w:div w:id="1276911895">
      <w:bodyDiv w:val="1"/>
      <w:marLeft w:val="0"/>
      <w:marRight w:val="0"/>
      <w:marTop w:val="0"/>
      <w:marBottom w:val="0"/>
      <w:divBdr>
        <w:top w:val="none" w:sz="0" w:space="0" w:color="auto"/>
        <w:left w:val="none" w:sz="0" w:space="0" w:color="auto"/>
        <w:bottom w:val="none" w:sz="0" w:space="0" w:color="auto"/>
        <w:right w:val="none" w:sz="0" w:space="0" w:color="auto"/>
      </w:divBdr>
    </w:div>
    <w:div w:id="1277370569">
      <w:bodyDiv w:val="1"/>
      <w:marLeft w:val="0"/>
      <w:marRight w:val="0"/>
      <w:marTop w:val="0"/>
      <w:marBottom w:val="0"/>
      <w:divBdr>
        <w:top w:val="none" w:sz="0" w:space="0" w:color="auto"/>
        <w:left w:val="none" w:sz="0" w:space="0" w:color="auto"/>
        <w:bottom w:val="none" w:sz="0" w:space="0" w:color="auto"/>
        <w:right w:val="none" w:sz="0" w:space="0" w:color="auto"/>
      </w:divBdr>
    </w:div>
    <w:div w:id="1332022236">
      <w:bodyDiv w:val="1"/>
      <w:marLeft w:val="0"/>
      <w:marRight w:val="0"/>
      <w:marTop w:val="0"/>
      <w:marBottom w:val="0"/>
      <w:divBdr>
        <w:top w:val="none" w:sz="0" w:space="0" w:color="auto"/>
        <w:left w:val="none" w:sz="0" w:space="0" w:color="auto"/>
        <w:bottom w:val="none" w:sz="0" w:space="0" w:color="auto"/>
        <w:right w:val="none" w:sz="0" w:space="0" w:color="auto"/>
      </w:divBdr>
    </w:div>
    <w:div w:id="1343630721">
      <w:bodyDiv w:val="1"/>
      <w:marLeft w:val="0"/>
      <w:marRight w:val="0"/>
      <w:marTop w:val="0"/>
      <w:marBottom w:val="0"/>
      <w:divBdr>
        <w:top w:val="none" w:sz="0" w:space="0" w:color="auto"/>
        <w:left w:val="none" w:sz="0" w:space="0" w:color="auto"/>
        <w:bottom w:val="none" w:sz="0" w:space="0" w:color="auto"/>
        <w:right w:val="none" w:sz="0" w:space="0" w:color="auto"/>
      </w:divBdr>
    </w:div>
    <w:div w:id="1361466936">
      <w:bodyDiv w:val="1"/>
      <w:marLeft w:val="0"/>
      <w:marRight w:val="0"/>
      <w:marTop w:val="0"/>
      <w:marBottom w:val="0"/>
      <w:divBdr>
        <w:top w:val="none" w:sz="0" w:space="0" w:color="auto"/>
        <w:left w:val="none" w:sz="0" w:space="0" w:color="auto"/>
        <w:bottom w:val="none" w:sz="0" w:space="0" w:color="auto"/>
        <w:right w:val="none" w:sz="0" w:space="0" w:color="auto"/>
      </w:divBdr>
    </w:div>
    <w:div w:id="1426808291">
      <w:bodyDiv w:val="1"/>
      <w:marLeft w:val="0"/>
      <w:marRight w:val="0"/>
      <w:marTop w:val="0"/>
      <w:marBottom w:val="0"/>
      <w:divBdr>
        <w:top w:val="none" w:sz="0" w:space="0" w:color="auto"/>
        <w:left w:val="none" w:sz="0" w:space="0" w:color="auto"/>
        <w:bottom w:val="none" w:sz="0" w:space="0" w:color="auto"/>
        <w:right w:val="none" w:sz="0" w:space="0" w:color="auto"/>
      </w:divBdr>
    </w:div>
    <w:div w:id="1428649087">
      <w:bodyDiv w:val="1"/>
      <w:marLeft w:val="0"/>
      <w:marRight w:val="0"/>
      <w:marTop w:val="0"/>
      <w:marBottom w:val="0"/>
      <w:divBdr>
        <w:top w:val="none" w:sz="0" w:space="0" w:color="auto"/>
        <w:left w:val="none" w:sz="0" w:space="0" w:color="auto"/>
        <w:bottom w:val="none" w:sz="0" w:space="0" w:color="auto"/>
        <w:right w:val="none" w:sz="0" w:space="0" w:color="auto"/>
      </w:divBdr>
    </w:div>
    <w:div w:id="1509055595">
      <w:bodyDiv w:val="1"/>
      <w:marLeft w:val="0"/>
      <w:marRight w:val="0"/>
      <w:marTop w:val="0"/>
      <w:marBottom w:val="0"/>
      <w:divBdr>
        <w:top w:val="none" w:sz="0" w:space="0" w:color="auto"/>
        <w:left w:val="none" w:sz="0" w:space="0" w:color="auto"/>
        <w:bottom w:val="none" w:sz="0" w:space="0" w:color="auto"/>
        <w:right w:val="none" w:sz="0" w:space="0" w:color="auto"/>
      </w:divBdr>
    </w:div>
    <w:div w:id="1532375259">
      <w:bodyDiv w:val="1"/>
      <w:marLeft w:val="0"/>
      <w:marRight w:val="0"/>
      <w:marTop w:val="0"/>
      <w:marBottom w:val="0"/>
      <w:divBdr>
        <w:top w:val="none" w:sz="0" w:space="0" w:color="auto"/>
        <w:left w:val="none" w:sz="0" w:space="0" w:color="auto"/>
        <w:bottom w:val="none" w:sz="0" w:space="0" w:color="auto"/>
        <w:right w:val="none" w:sz="0" w:space="0" w:color="auto"/>
      </w:divBdr>
    </w:div>
    <w:div w:id="1632973390">
      <w:bodyDiv w:val="1"/>
      <w:marLeft w:val="0"/>
      <w:marRight w:val="0"/>
      <w:marTop w:val="0"/>
      <w:marBottom w:val="0"/>
      <w:divBdr>
        <w:top w:val="none" w:sz="0" w:space="0" w:color="auto"/>
        <w:left w:val="none" w:sz="0" w:space="0" w:color="auto"/>
        <w:bottom w:val="none" w:sz="0" w:space="0" w:color="auto"/>
        <w:right w:val="none" w:sz="0" w:space="0" w:color="auto"/>
      </w:divBdr>
    </w:div>
    <w:div w:id="1747724918">
      <w:bodyDiv w:val="1"/>
      <w:marLeft w:val="0"/>
      <w:marRight w:val="0"/>
      <w:marTop w:val="0"/>
      <w:marBottom w:val="0"/>
      <w:divBdr>
        <w:top w:val="none" w:sz="0" w:space="0" w:color="auto"/>
        <w:left w:val="none" w:sz="0" w:space="0" w:color="auto"/>
        <w:bottom w:val="none" w:sz="0" w:space="0" w:color="auto"/>
        <w:right w:val="none" w:sz="0" w:space="0" w:color="auto"/>
      </w:divBdr>
    </w:div>
    <w:div w:id="1811022422">
      <w:bodyDiv w:val="1"/>
      <w:marLeft w:val="0"/>
      <w:marRight w:val="0"/>
      <w:marTop w:val="0"/>
      <w:marBottom w:val="0"/>
      <w:divBdr>
        <w:top w:val="none" w:sz="0" w:space="0" w:color="auto"/>
        <w:left w:val="none" w:sz="0" w:space="0" w:color="auto"/>
        <w:bottom w:val="none" w:sz="0" w:space="0" w:color="auto"/>
        <w:right w:val="none" w:sz="0" w:space="0" w:color="auto"/>
      </w:divBdr>
    </w:div>
    <w:div w:id="1820413589">
      <w:bodyDiv w:val="1"/>
      <w:marLeft w:val="0"/>
      <w:marRight w:val="0"/>
      <w:marTop w:val="0"/>
      <w:marBottom w:val="0"/>
      <w:divBdr>
        <w:top w:val="none" w:sz="0" w:space="0" w:color="auto"/>
        <w:left w:val="none" w:sz="0" w:space="0" w:color="auto"/>
        <w:bottom w:val="none" w:sz="0" w:space="0" w:color="auto"/>
        <w:right w:val="none" w:sz="0" w:space="0" w:color="auto"/>
      </w:divBdr>
    </w:div>
    <w:div w:id="1872911252">
      <w:bodyDiv w:val="1"/>
      <w:marLeft w:val="0"/>
      <w:marRight w:val="0"/>
      <w:marTop w:val="0"/>
      <w:marBottom w:val="0"/>
      <w:divBdr>
        <w:top w:val="none" w:sz="0" w:space="0" w:color="auto"/>
        <w:left w:val="none" w:sz="0" w:space="0" w:color="auto"/>
        <w:bottom w:val="none" w:sz="0" w:space="0" w:color="auto"/>
        <w:right w:val="none" w:sz="0" w:space="0" w:color="auto"/>
      </w:divBdr>
    </w:div>
    <w:div w:id="1908226583">
      <w:bodyDiv w:val="1"/>
      <w:marLeft w:val="0"/>
      <w:marRight w:val="0"/>
      <w:marTop w:val="0"/>
      <w:marBottom w:val="0"/>
      <w:divBdr>
        <w:top w:val="none" w:sz="0" w:space="0" w:color="auto"/>
        <w:left w:val="none" w:sz="0" w:space="0" w:color="auto"/>
        <w:bottom w:val="none" w:sz="0" w:space="0" w:color="auto"/>
        <w:right w:val="none" w:sz="0" w:space="0" w:color="auto"/>
      </w:divBdr>
    </w:div>
    <w:div w:id="1928880554">
      <w:bodyDiv w:val="1"/>
      <w:marLeft w:val="0"/>
      <w:marRight w:val="0"/>
      <w:marTop w:val="0"/>
      <w:marBottom w:val="0"/>
      <w:divBdr>
        <w:top w:val="none" w:sz="0" w:space="0" w:color="auto"/>
        <w:left w:val="none" w:sz="0" w:space="0" w:color="auto"/>
        <w:bottom w:val="none" w:sz="0" w:space="0" w:color="auto"/>
        <w:right w:val="none" w:sz="0" w:space="0" w:color="auto"/>
      </w:divBdr>
    </w:div>
    <w:div w:id="2070498155">
      <w:bodyDiv w:val="1"/>
      <w:marLeft w:val="0"/>
      <w:marRight w:val="0"/>
      <w:marTop w:val="0"/>
      <w:marBottom w:val="0"/>
      <w:divBdr>
        <w:top w:val="none" w:sz="0" w:space="0" w:color="auto"/>
        <w:left w:val="none" w:sz="0" w:space="0" w:color="auto"/>
        <w:bottom w:val="none" w:sz="0" w:space="0" w:color="auto"/>
        <w:right w:val="none" w:sz="0" w:space="0" w:color="auto"/>
      </w:divBdr>
    </w:div>
    <w:div w:id="207481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86B492CAF9D48B2798FDF606337C6" ma:contentTypeVersion="2" ma:contentTypeDescription="Een nieuw document maken." ma:contentTypeScope="" ma:versionID="a411ca5d4c32cf042b4dc61c63525907">
  <xsd:schema xmlns:xsd="http://www.w3.org/2001/XMLSchema" xmlns:xs="http://www.w3.org/2001/XMLSchema" xmlns:p="http://schemas.microsoft.com/office/2006/metadata/properties" xmlns:ns2="87a1d1a5-77b9-4588-98c7-075b80417cf8" targetNamespace="http://schemas.microsoft.com/office/2006/metadata/properties" ma:root="true" ma:fieldsID="174c40904a6c38279e84f2e28f40c3cd" ns2:_="">
    <xsd:import namespace="87a1d1a5-77b9-4588-98c7-075b80417cf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a1d1a5-77b9-4588-98c7-075b80417c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Pra20</b:Tag>
    <b:SourceType>Book</b:SourceType>
    <b:Guid>{6F763759-79BD-1B46-B005-A58B45F3C0C9}</b:Guid>
    <b:Title>Hoe kom je tot een goed plan van aanpak en wat moet erin staan?</b:Title>
    <b:Year>2020</b:Year>
    <b:Author>
      <b:Author>
        <b:NameList>
          <b:Person>
            <b:Last>AIM</b:Last>
            <b:First>Praktijkbureau</b:First>
          </b:Person>
        </b:NameList>
      </b:Author>
    </b:Author>
    <b:RefOrder>1</b:RefOrder>
  </b:Source>
  <b:Source>
    <b:Tag>Mar15</b:Tag>
    <b:SourceType>Book</b:SourceType>
    <b:Guid>{374B996C-3D67-A246-8C9A-483E4032D3B7}</b:Guid>
    <b:Author>
      <b:Author>
        <b:NameList>
          <b:Person>
            <b:Last>Boes</b:Last>
            <b:First>Maria</b:First>
          </b:Person>
          <b:Person>
            <b:Last>Tijsma</b:Last>
            <b:First>Lars</b:First>
          </b:Person>
          <b:Person>
            <b:Last>Theunissen</b:Last>
            <b:First>Theo</b:First>
          </b:Person>
          <b:Person>
            <b:Last>Leer</b:Last>
            <b:First>Sander</b:First>
          </b:Person>
          <b:Person>
            <b:Last>Haenen</b:Last>
            <b:First>Pim</b:First>
          </b:Person>
          <b:Person>
            <b:Last>Holwerda</b:Last>
            <b:First>Robert</b:First>
          </b:Person>
        </b:NameList>
      </b:Author>
    </b:Author>
    <b:Title>Software guidebook</b:Title>
    <b:Year>2015-2016</b:Year>
    <b:RefOrder>2</b:RefOrder>
  </b:Source>
</b:Sources>
</file>

<file path=customXml/itemProps1.xml><?xml version="1.0" encoding="utf-8"?>
<ds:datastoreItem xmlns:ds="http://schemas.openxmlformats.org/officeDocument/2006/customXml" ds:itemID="{3CC563A0-FAD9-4811-AF1C-7BF2AD23C3A4}">
  <ds:schemaRefs>
    <ds:schemaRef ds:uri="http://schemas.microsoft.com/sharepoint/v3/contenttype/forms"/>
  </ds:schemaRefs>
</ds:datastoreItem>
</file>

<file path=customXml/itemProps2.xml><?xml version="1.0" encoding="utf-8"?>
<ds:datastoreItem xmlns:ds="http://schemas.openxmlformats.org/officeDocument/2006/customXml" ds:itemID="{CB1BD63A-2C15-41EF-9F71-2C98B2917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a1d1a5-77b9-4588-98c7-075b80417c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BB1719-20A3-418F-A04D-3FBF5265E60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7a1d1a5-77b9-4588-98c7-075b80417cf8"/>
    <ds:schemaRef ds:uri="http://www.w3.org/XML/1998/namespace"/>
    <ds:schemaRef ds:uri="http://purl.org/dc/dcmitype/"/>
  </ds:schemaRefs>
</ds:datastoreItem>
</file>

<file path=customXml/itemProps4.xml><?xml version="1.0" encoding="utf-8"?>
<ds:datastoreItem xmlns:ds="http://schemas.openxmlformats.org/officeDocument/2006/customXml" ds:itemID="{D8D810F6-FF61-446C-982E-3DFEF3D6F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4643</Words>
  <Characters>25542</Characters>
  <Application>Microsoft Office Word</Application>
  <DocSecurity>0</DocSecurity>
  <Lines>212</Lines>
  <Paragraphs>60</Paragraphs>
  <ScaleCrop>false</ScaleCrop>
  <Company/>
  <LinksUpToDate>false</LinksUpToDate>
  <CharactersWithSpaces>30125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-DWA Project</dc:title>
  <dc:subject/>
  <dc:creator>Kachung Li (student)</dc:creator>
  <cp:keywords/>
  <dc:description/>
  <cp:lastModifiedBy>Steven Velderman (student)</cp:lastModifiedBy>
  <cp:revision>367</cp:revision>
  <dcterms:created xsi:type="dcterms:W3CDTF">2020-11-10T14:51:00Z</dcterms:created>
  <dcterms:modified xsi:type="dcterms:W3CDTF">2020-11-25T11:46:00Z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0x010100CC286B492CAF9D48B2798FDF606337C6</vt:lpwstr>
  </property>
</Properties>
</file>